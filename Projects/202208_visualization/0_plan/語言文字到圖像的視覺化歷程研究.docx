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comment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32"/>
          <w:szCs w:val="32"/>
        </w:rPr>
      </w:pPr>
      <w:r>
        <w:rPr>
          <w:rFonts w:ascii="Gungsuh" w:hAnsi="Gungsuh" w:cs="Gungsuh" w:eastAsia="Gungsuh"/>
          <w:sz w:val="32"/>
          <w:szCs w:val="32"/>
        </w:rPr>
        <w:t>語言文字到圖像的視覺化歷程研究</w:t>
      </w:r>
    </w:p>
    <w:p>
      <w:pPr>
        <w:pStyle w:val="Normal1"/>
        <w:jc w:val="center"/>
        <w:rPr>
          <w:sz w:val="28"/>
          <w:szCs w:val="28"/>
        </w:rPr>
      </w:pPr>
      <w:r>
        <w:rPr>
          <w:sz w:val="28"/>
          <w:szCs w:val="28"/>
        </w:rPr>
      </w:r>
    </w:p>
    <w:p>
      <w:pPr>
        <w:pStyle w:val="Normal1"/>
        <w:rPr>
          <w:b/>
          <w:b/>
          <w:sz w:val="28"/>
          <w:szCs w:val="28"/>
        </w:rPr>
      </w:pPr>
      <w:commentRangeStart w:id="0"/>
      <w:r>
        <w:rPr>
          <w:rFonts w:ascii="Gungsuh" w:hAnsi="Gungsuh" w:cs="Gungsuh" w:eastAsia="Gungsuh"/>
          <w:b/>
          <w:sz w:val="28"/>
          <w:szCs w:val="28"/>
        </w:rPr>
        <w:t>文獻回顧</w:t>
      </w:r>
      <w:commentRangeEnd w:id="0"/>
      <w:r>
        <w:commentReference w:id="0"/>
      </w:r>
      <w:r>
        <w:rPr>
          <w:rFonts w:ascii="Gungsuh" w:hAnsi="Gungsuh" w:cs="Gungsuh" w:eastAsia="Gungsuh"/>
          <w:b/>
          <w:sz w:val="28"/>
          <w:szCs w:val="28"/>
        </w:rPr>
      </w:r>
    </w:p>
    <w:p>
      <w:pPr>
        <w:pStyle w:val="Normal1"/>
        <w:rPr>
          <w:b/>
          <w:b/>
          <w:sz w:val="28"/>
          <w:szCs w:val="28"/>
          <w:ins w:id="1" w:author="陳紹慶" w:date="2022-11-14T06:14:40Z"/>
        </w:rPr>
      </w:pPr>
      <w:ins w:id="0" w:author="陳紹慶" w:date="2022-11-14T06:14:40Z">
        <w:r>
          <w:rPr>
            <w:b/>
            <w:sz w:val="28"/>
            <w:szCs w:val="28"/>
          </w:rPr>
        </w:r>
      </w:ins>
    </w:p>
    <w:p>
      <w:pPr>
        <w:pStyle w:val="2"/>
        <w:rPr>
          <w:b/>
          <w:b/>
          <w:sz w:val="28"/>
          <w:szCs w:val="28"/>
          <w:ins w:id="3" w:author="陳紹慶" w:date="2022-11-14T06:14:40Z"/>
        </w:rPr>
      </w:pPr>
      <w:ins w:id="2" w:author="陳紹慶" w:date="2022-11-14T06:14:40Z">
        <w:bookmarkStart w:id="0" w:name="_xpbfkh24iqlw"/>
        <w:bookmarkEnd w:id="0"/>
        <w:r>
          <w:rPr>
            <w:b/>
            <w:sz w:val="28"/>
            <w:szCs w:val="28"/>
          </w:rPr>
          <w:t>閱讀文字的視覺化歷程</w:t>
        </w:r>
      </w:ins>
    </w:p>
    <w:p>
      <w:pPr>
        <w:pStyle w:val="Normal1"/>
        <w:rPr>
          <w:b/>
          <w:b/>
          <w:sz w:val="28"/>
          <w:szCs w:val="28"/>
          <w:ins w:id="5" w:author="陳紹慶" w:date="2022-11-14T06:14:40Z"/>
        </w:rPr>
      </w:pPr>
      <w:ins w:id="4" w:author="陳紹慶" w:date="2022-11-14T06:14:40Z">
        <w:r>
          <w:rPr>
            <w:b/>
            <w:sz w:val="28"/>
            <w:szCs w:val="28"/>
          </w:rPr>
        </w:r>
      </w:ins>
    </w:p>
    <w:p>
      <w:pPr>
        <w:pStyle w:val="2"/>
        <w:rPr>
          <w:b/>
          <w:b/>
          <w:sz w:val="28"/>
          <w:szCs w:val="28"/>
          <w:ins w:id="7" w:author="陳紹慶" w:date="2022-11-14T06:14:40Z"/>
        </w:rPr>
      </w:pPr>
      <w:ins w:id="6" w:author="陳紹慶" w:date="2022-11-14T06:14:40Z">
        <w:bookmarkStart w:id="1" w:name="_rzp9flngygd9"/>
        <w:bookmarkEnd w:id="1"/>
        <w:r>
          <w:rPr>
            <w:b/>
            <w:sz w:val="28"/>
            <w:szCs w:val="28"/>
          </w:rPr>
          <w:t>假設與預測</w:t>
        </w:r>
      </w:ins>
    </w:p>
    <w:p>
      <w:pPr>
        <w:pStyle w:val="Normal1"/>
        <w:rPr>
          <w:b/>
          <w:b/>
          <w:sz w:val="28"/>
          <w:szCs w:val="28"/>
          <w:ins w:id="13" w:author="陳紹慶" w:date="2022-11-14T06:14:40Z"/>
        </w:rPr>
      </w:pPr>
      <w:ins w:id="8" w:author="陳紹慶" w:date="2022-11-14T06:14:40Z">
        <w:r>
          <w:rPr>
            <w:b/>
            <w:sz w:val="28"/>
            <w:szCs w:val="28"/>
          </w:rPr>
          <w:t>預測序列式語文視覺化作業</w:t>
        </w:r>
      </w:ins>
      <w:ins w:id="9" w:author="陳紹慶" w:date="2022-11-14T06:14:40Z">
        <w:r>
          <w:rPr>
            <w:b/>
            <w:sz w:val="28"/>
            <w:szCs w:val="28"/>
          </w:rPr>
          <w:t>(sequential visual task)</w:t>
        </w:r>
      </w:ins>
      <w:ins w:id="10" w:author="陳紹慶" w:date="2022-11-14T06:14:40Z">
        <w:r>
          <w:rPr>
            <w:b/>
            <w:sz w:val="28"/>
            <w:szCs w:val="28"/>
          </w:rPr>
          <w:t>，能發現雙特徵效益</w:t>
        </w:r>
      </w:ins>
      <w:ins w:id="11" w:author="陳紹慶" w:date="2022-11-14T06:14:40Z">
        <w:r>
          <w:rPr>
            <w:b/>
            <w:sz w:val="28"/>
            <w:szCs w:val="28"/>
          </w:rPr>
          <w:t>(dual feature benefit)</w:t>
        </w:r>
      </w:ins>
      <w:ins w:id="12" w:author="陳紹慶" w:date="2022-11-14T06:14:40Z">
        <w:r>
          <w:rPr>
            <w:b/>
            <w:sz w:val="28"/>
            <w:szCs w:val="28"/>
          </w:rPr>
          <w:t>。</w:t>
        </w:r>
      </w:ins>
    </w:p>
    <w:p>
      <w:pPr>
        <w:pStyle w:val="Normal1"/>
        <w:rPr>
          <w:b/>
          <w:b/>
          <w:sz w:val="28"/>
          <w:szCs w:val="28"/>
          <w:ins w:id="15" w:author="陳紹慶" w:date="2022-11-14T06:14:40Z"/>
        </w:rPr>
      </w:pPr>
      <w:ins w:id="14" w:author="陳紹慶" w:date="2022-11-14T06:14:40Z">
        <w:r>
          <w:rPr>
            <w:b/>
            <w:sz w:val="28"/>
            <w:szCs w:val="28"/>
          </w:rPr>
        </w:r>
      </w:ins>
    </w:p>
    <w:p>
      <w:pPr>
        <w:pStyle w:val="Normal1"/>
        <w:rPr>
          <w:b/>
          <w:b/>
          <w:sz w:val="28"/>
          <w:szCs w:val="28"/>
          <w:ins w:id="17" w:author="陳紹慶" w:date="2022-11-14T06:14:40Z"/>
        </w:rPr>
      </w:pPr>
      <w:ins w:id="16" w:author="陳紹慶" w:date="2022-11-14T06:14:40Z">
        <w:r>
          <w:rPr>
            <w:b/>
            <w:sz w:val="28"/>
            <w:szCs w:val="28"/>
          </w:rPr>
          <w:t>確認中文視覺化作業的序列化設計</w:t>
        </w:r>
      </w:ins>
    </w:p>
    <w:p>
      <w:pPr>
        <w:pStyle w:val="2"/>
        <w:rPr>
          <w:b/>
          <w:b/>
          <w:sz w:val="28"/>
          <w:szCs w:val="28"/>
          <w:ins w:id="22" w:author="陳紹慶" w:date="2022-11-14T06:14:40Z"/>
        </w:rPr>
      </w:pPr>
      <w:ins w:id="18" w:author="陳紹慶" w:date="2022-11-14T06:14:40Z">
        <w:bookmarkStart w:id="2" w:name="_tnecod3s4f40"/>
        <w:bookmarkEnd w:id="2"/>
        <w:r>
          <w:rPr>
            <w:b/>
            <w:sz w:val="28"/>
            <w:szCs w:val="28"/>
          </w:rPr>
          <w:t>Bocanegra et al.(2022)</w:t>
        </w:r>
      </w:ins>
      <w:ins w:id="19" w:author="陳紹慶" w:date="2022-11-14T06:14:40Z">
        <w:r>
          <w:rPr>
            <w:b/>
            <w:sz w:val="28"/>
            <w:szCs w:val="28"/>
          </w:rPr>
          <w:t>實驗</w:t>
        </w:r>
      </w:ins>
      <w:ins w:id="20" w:author="陳紹慶" w:date="2022-11-14T06:14:40Z">
        <w:r>
          <w:rPr>
            <w:b/>
            <w:sz w:val="28"/>
            <w:szCs w:val="28"/>
          </w:rPr>
          <w:t xml:space="preserve">1~3 </w:t>
        </w:r>
      </w:ins>
      <w:ins w:id="21" w:author="陳紹慶" w:date="2022-11-14T06:14:40Z">
        <w:r>
          <w:rPr>
            <w:b/>
            <w:sz w:val="28"/>
            <w:szCs w:val="28"/>
          </w:rPr>
          <w:t>設計的變化</w:t>
        </w:r>
      </w:ins>
    </w:p>
    <w:p>
      <w:pPr>
        <w:pStyle w:val="Normal1"/>
        <w:rPr>
          <w:b/>
          <w:b/>
          <w:sz w:val="28"/>
          <w:szCs w:val="28"/>
          <w:ins w:id="24" w:author="陳紹慶" w:date="2022-11-14T06:14:40Z"/>
        </w:rPr>
      </w:pPr>
      <w:ins w:id="23" w:author="陳紹慶" w:date="2022-11-14T06:14:40Z">
        <w:r>
          <w:rPr>
            <w:b/>
            <w:sz w:val="28"/>
            <w:szCs w:val="28"/>
          </w:rPr>
        </w:r>
      </w:ins>
    </w:p>
    <w:p>
      <w:pPr>
        <w:pStyle w:val="Normal1"/>
        <w:rPr>
          <w:sz w:val="28"/>
          <w:szCs w:val="28"/>
        </w:rPr>
      </w:pPr>
      <w:r>
        <w:rPr>
          <w:rFonts w:ascii="Gungsuh" w:hAnsi="Gungsuh" w:cs="Gungsuh" w:eastAsia="Gungsuh"/>
          <w:sz w:val="28"/>
          <w:szCs w:val="28"/>
        </w:rPr>
        <w:t>本次研究決定重製</w:t>
      </w:r>
      <w:hyperlink r:id="rId2">
        <w:r>
          <w:rPr>
            <w:sz w:val="32"/>
            <w:szCs w:val="32"/>
          </w:rPr>
          <w:t>Bocanegra et al. (2022)</w:t>
        </w:r>
      </w:hyperlink>
      <w:r>
        <w:rPr>
          <w:rFonts w:ascii="Gungsuh" w:hAnsi="Gungsuh" w:cs="Gungsuh" w:eastAsia="Gungsuh"/>
          <w:sz w:val="28"/>
          <w:szCs w:val="28"/>
        </w:rPr>
        <w:t>的幾何圖形實驗，原先</w:t>
      </w:r>
      <w:r>
        <w:rPr>
          <w:rFonts w:eastAsia="Gungsuh" w:cs="Gungsuh" w:ascii="Gungsuh" w:hAnsi="Gungsuh"/>
          <w:sz w:val="28"/>
          <w:szCs w:val="28"/>
        </w:rPr>
        <w:t>Bruno</w:t>
      </w:r>
      <w:r>
        <w:rPr>
          <w:rFonts w:ascii="Gungsuh" w:hAnsi="Gungsuh" w:cs="Gungsuh" w:eastAsia="Gungsuh"/>
          <w:sz w:val="28"/>
          <w:szCs w:val="28"/>
        </w:rPr>
        <w:t>的研究中共有</w:t>
      </w:r>
      <w:r>
        <w:rPr>
          <w:rFonts w:eastAsia="Gungsuh" w:cs="Gungsuh" w:ascii="Gungsuh" w:hAnsi="Gungsuh"/>
          <w:sz w:val="28"/>
          <w:szCs w:val="28"/>
        </w:rPr>
        <w:t>5</w:t>
      </w:r>
      <w:r>
        <w:rPr>
          <w:rFonts w:ascii="Gungsuh" w:hAnsi="Gungsuh" w:cs="Gungsuh" w:eastAsia="Gungsuh"/>
          <w:sz w:val="28"/>
          <w:szCs w:val="28"/>
        </w:rPr>
        <w:t>個實驗，我們參考其中的第三次實驗進行重製，選擇第三次實驗進行重製的原因是，前兩次實驗主要在測試出最適合的實驗條件，第四第五次的實驗基本上屬於第三次實驗的延伸，第三次實驗符合整個實驗的最佳測試條件，加上第三次實驗是在網路上進行測試，所以我們選擇重製第三次實驗。但根據我們的兩次前測，如果完全依照第三次實驗的條件進行，得出的結果有時會有些許差異，不甚穩定，所以會將第三次實驗的條件做些調整。原先實驗中指導語和提示都是以英文的形式呈現，此次重製會將英文改成中文，這個改動是為了確認實驗的結果不會因為語言的不同而產生太大的差異，換言之，不論採用何種語言都可以進行這個實驗，我們想證明此實驗的泛語言性。另外也根據第三次實驗的程序以及架構，延伸出另一個實驗：將原本實驗裡的幾何圖形替換成西洋棋，用來驗證如果改用現實中的物件，是否能達成跟使用幾何圖形一樣的效果。</w:t>
      </w:r>
    </w:p>
    <w:p>
      <w:pPr>
        <w:pStyle w:val="Normal1"/>
        <w:rPr>
          <w:sz w:val="28"/>
          <w:szCs w:val="28"/>
        </w:rPr>
      </w:pPr>
      <w:r>
        <w:rPr>
          <w:sz w:val="28"/>
          <w:szCs w:val="28"/>
        </w:rPr>
      </w:r>
    </w:p>
    <w:p>
      <w:pPr>
        <w:pStyle w:val="Normal1"/>
        <w:rPr>
          <w:sz w:val="28"/>
          <w:szCs w:val="28"/>
        </w:rPr>
      </w:pPr>
      <w:r>
        <w:rPr>
          <w:sz w:val="28"/>
          <w:szCs w:val="28"/>
        </w:rPr>
        <w:t>- Pilot Findings</w:t>
        <w:br/>
        <w:br/>
        <w:t>| |Simultaneous = short cue | Sequential presentation | Long cue|</w:t>
        <w:br/>
        <w:t>|---|---|---|---|</w:t>
        <w:br/>
        <w:t>|Dual Features|762 (94.5%)|729 (92.5%)|793 (96.9%)|</w:t>
        <w:br/>
        <w:t>|Single Feature|991 (88.3 %)|763 (92.9%)|774 (95.8%)|</w:t>
        <w:br/>
        <w:t>|Dual - Single | -229 | -34 | 19 |</w:t>
        <w:br/>
        <w:br/>
        <w:t>- Thoughts about the pilot studies for Chinese phrases</w:t>
        <w:br/>
        <w:tab/>
        <w:t>- Dual feature benefit not only happened in "sequential presenting nominal phrase" but also occured in "simultaneous presentating nominal phrase". &lt;- Are they the same conjunction benefit?</w:t>
        <w:br/>
        <w:tab/>
        <w:tab/>
        <w:t>- Would reading Chinese nominal phrase be a process of conjunct two visual representations (conjunction process)?</w:t>
        <w:br/>
        <w:tab/>
        <w:t xml:space="preserve">- Dual feature cost would be observed in "long cue" &lt;- Would readers require time lag to have the visualized image for identification? </w:t>
        <w:br/>
        <w:tab/>
        <w:tab/>
        <w:t>- Would blank display interupt the the conjunction process?</w:t>
        <w:br/>
        <w:tab/>
        <w:t>- Are there the methodological ignorance if we have English data only?</w:t>
      </w:r>
    </w:p>
    <w:p>
      <w:pPr>
        <w:pStyle w:val="Normal1"/>
        <w:rPr>
          <w:sz w:val="28"/>
          <w:szCs w:val="28"/>
        </w:rPr>
      </w:pPr>
      <w:r>
        <w:rPr>
          <w:sz w:val="28"/>
          <w:szCs w:val="28"/>
        </w:rPr>
      </w:r>
    </w:p>
    <w:p>
      <w:pPr>
        <w:pStyle w:val="Normal1"/>
        <w:rPr>
          <w:sz w:val="28"/>
          <w:szCs w:val="28"/>
        </w:rPr>
      </w:pPr>
      <w:r>
        <w:rPr>
          <w:sz w:val="28"/>
          <w:szCs w:val="28"/>
        </w:rPr>
        <w:t>New hypothesis: (1)</w:t>
      </w:r>
      <w:r>
        <w:rPr>
          <w:sz w:val="28"/>
          <w:szCs w:val="28"/>
        </w:rPr>
        <w:t>中英雙語者使用英語只會在序列呈現發現雙特徵效益</w:t>
      </w:r>
    </w:p>
    <w:p>
      <w:pPr>
        <w:pStyle w:val="Normal1"/>
        <w:rPr>
          <w:sz w:val="28"/>
          <w:szCs w:val="28"/>
        </w:rPr>
      </w:pPr>
      <w:r>
        <w:rPr>
          <w:sz w:val="28"/>
          <w:szCs w:val="28"/>
        </w:rPr>
        <w:t xml:space="preserve">(2) </w:t>
      </w:r>
      <w:r>
        <w:rPr>
          <w:sz w:val="28"/>
          <w:szCs w:val="28"/>
        </w:rPr>
        <w:t>中英雙語者使用中文會在同時及序列呈現發現雙特徵效益</w:t>
      </w:r>
    </w:p>
    <w:p>
      <w:pPr>
        <w:pStyle w:val="Normal1"/>
        <w:rPr>
          <w:sz w:val="28"/>
          <w:szCs w:val="28"/>
          <w:ins w:id="26" w:author="陳紹慶" w:date="2022-11-14T06:28:20Z"/>
        </w:rPr>
      </w:pPr>
      <w:ins w:id="25" w:author="陳紹慶" w:date="2022-11-14T06:28:20Z">
        <w:r>
          <w:rPr>
            <w:sz w:val="28"/>
            <w:szCs w:val="28"/>
          </w:rPr>
        </w:r>
      </w:ins>
    </w:p>
    <w:p>
      <w:pPr>
        <w:pStyle w:val="2"/>
        <w:rPr>
          <w:sz w:val="28"/>
          <w:szCs w:val="28"/>
          <w:ins w:id="28" w:author="陳紹慶" w:date="2022-11-14T06:28:20Z"/>
        </w:rPr>
      </w:pPr>
      <w:ins w:id="27" w:author="陳紹慶" w:date="2022-11-14T06:28:20Z">
        <w:bookmarkStart w:id="3" w:name="_7y9gk3uo720f"/>
        <w:bookmarkEnd w:id="3"/>
        <w:r>
          <w:rPr>
            <w:sz w:val="28"/>
            <w:szCs w:val="28"/>
          </w:rPr>
          <w:t>中文化前置實驗</w:t>
        </w:r>
      </w:ins>
    </w:p>
    <w:p>
      <w:pPr>
        <w:pStyle w:val="Normal1"/>
        <w:rPr>
          <w:sz w:val="28"/>
          <w:szCs w:val="28"/>
          <w:ins w:id="30" w:author="陳紹慶" w:date="2022-11-14T06:28:20Z"/>
        </w:rPr>
      </w:pPr>
      <w:ins w:id="29" w:author="陳紹慶" w:date="2022-11-14T06:28:20Z">
        <w:r>
          <w:rPr>
            <w:sz w:val="28"/>
            <w:szCs w:val="28"/>
          </w:rPr>
        </w:r>
      </w:ins>
    </w:p>
    <w:p>
      <w:pPr>
        <w:pStyle w:val="Normal1"/>
        <w:rPr>
          <w:sz w:val="28"/>
          <w:szCs w:val="28"/>
          <w:ins w:id="32" w:author="陳紹慶" w:date="2022-11-14T06:28:20Z"/>
        </w:rPr>
      </w:pPr>
      <w:ins w:id="31" w:author="陳紹慶" w:date="2022-11-14T06:28:20Z">
        <w:r>
          <w:rPr>
            <w:sz w:val="28"/>
            <w:szCs w:val="28"/>
          </w:rPr>
          <w:t>確認實驗程序可行性</w:t>
        </w:r>
      </w:ins>
    </w:p>
    <w:p>
      <w:pPr>
        <w:pStyle w:val="Normal1"/>
        <w:rPr>
          <w:sz w:val="28"/>
          <w:szCs w:val="28"/>
        </w:rPr>
      </w:pPr>
      <w:r>
        <w:rPr>
          <w:sz w:val="28"/>
          <w:szCs w:val="28"/>
        </w:rPr>
      </w:r>
    </w:p>
    <w:p>
      <w:pPr>
        <w:pStyle w:val="Normal1"/>
        <w:rPr>
          <w:b/>
          <w:b/>
          <w:sz w:val="28"/>
          <w:szCs w:val="28"/>
        </w:rPr>
      </w:pPr>
      <w:commentRangeStart w:id="1"/>
      <w:r>
        <w:rPr>
          <w:rFonts w:ascii="Gungsuh" w:hAnsi="Gungsuh" w:cs="Gungsuh" w:eastAsia="Gungsuh"/>
          <w:b/>
          <w:sz w:val="28"/>
          <w:szCs w:val="28"/>
        </w:rPr>
        <w:t>實驗材料</w:t>
      </w:r>
      <w:commentRangeEnd w:id="1"/>
      <w:r>
        <w:commentReference w:id="1"/>
      </w:r>
      <w:r>
        <w:rPr>
          <w:rFonts w:ascii="Gungsuh" w:hAnsi="Gungsuh" w:cs="Gungsuh" w:eastAsia="Gungsuh"/>
          <w:b/>
          <w:sz w:val="28"/>
          <w:szCs w:val="28"/>
        </w:rPr>
      </w:r>
    </w:p>
    <w:p>
      <w:pPr>
        <w:pStyle w:val="Normal1"/>
        <w:rPr>
          <w:sz w:val="28"/>
          <w:szCs w:val="28"/>
        </w:rPr>
      </w:pPr>
      <w:r>
        <w:rPr>
          <w:rFonts w:ascii="Gungsuh" w:hAnsi="Gungsuh" w:cs="Gungsuh" w:eastAsia="Gungsuh"/>
          <w:sz w:val="28"/>
          <w:szCs w:val="28"/>
        </w:rPr>
        <w:t>本次實驗的整體架構是以</w:t>
      </w:r>
      <w:r>
        <w:rPr>
          <w:rFonts w:eastAsia="Gungsuh" w:cs="Gungsuh" w:ascii="Gungsuh" w:hAnsi="Gungsuh"/>
          <w:sz w:val="28"/>
          <w:szCs w:val="28"/>
        </w:rPr>
        <w:t>Open Sesame</w:t>
      </w:r>
      <w:r>
        <w:rPr>
          <w:rFonts w:ascii="Gungsuh" w:hAnsi="Gungsuh" w:cs="Gungsuh" w:eastAsia="Gungsuh"/>
          <w:sz w:val="28"/>
          <w:szCs w:val="28"/>
        </w:rPr>
        <w:t>進行設計，實驗中所用到的幾何圖形共有</w:t>
      </w:r>
      <w:r>
        <w:rPr>
          <w:rFonts w:eastAsia="Gungsuh" w:cs="Gungsuh" w:ascii="Gungsuh" w:hAnsi="Gungsuh"/>
          <w:sz w:val="28"/>
          <w:szCs w:val="28"/>
        </w:rPr>
        <w:t>4</w:t>
      </w:r>
      <w:r>
        <w:rPr>
          <w:rFonts w:ascii="Gungsuh" w:hAnsi="Gungsuh" w:cs="Gungsuh" w:eastAsia="Gungsuh"/>
          <w:sz w:val="28"/>
          <w:szCs w:val="28"/>
        </w:rPr>
        <w:t>種，分別是紅色方塊、紅色菱形、綠色方塊、綠色菱形，幾何圖形全部都是在</w:t>
      </w:r>
      <w:r>
        <w:rPr>
          <w:rFonts w:eastAsia="Gungsuh" w:cs="Gungsuh" w:ascii="Gungsuh" w:hAnsi="Gungsuh"/>
          <w:sz w:val="28"/>
          <w:szCs w:val="28"/>
        </w:rPr>
        <w:t>Open Sesame</w:t>
      </w:r>
      <w:r>
        <w:rPr>
          <w:rFonts w:ascii="Gungsuh" w:hAnsi="Gungsuh" w:cs="Gungsuh" w:eastAsia="Gungsuh"/>
          <w:sz w:val="28"/>
          <w:szCs w:val="28"/>
        </w:rPr>
        <w:t>中編寫程式碼自動生成的，西洋棋圖片的部分，我們是從網路上下載下來，再將其修成合適的大小，實驗中用到的西洋棋與幾何圖形一樣共有</w:t>
      </w:r>
      <w:r>
        <w:rPr>
          <w:rFonts w:eastAsia="Gungsuh" w:cs="Gungsuh" w:ascii="Gungsuh" w:hAnsi="Gungsuh"/>
          <w:sz w:val="28"/>
          <w:szCs w:val="28"/>
        </w:rPr>
        <w:t>4</w:t>
      </w:r>
      <w:r>
        <w:rPr>
          <w:rFonts w:ascii="Gungsuh" w:hAnsi="Gungsuh" w:cs="Gungsuh" w:eastAsia="Gungsuh"/>
          <w:sz w:val="28"/>
          <w:szCs w:val="28"/>
        </w:rPr>
        <w:t>種，分別是黑色主教、黑色城堡、白色主教、白色城堡。</w:t>
      </w:r>
    </w:p>
    <w:p>
      <w:pPr>
        <w:pStyle w:val="Normal1"/>
        <w:rPr>
          <w:b/>
          <w:b/>
          <w:sz w:val="28"/>
          <w:szCs w:val="28"/>
        </w:rPr>
      </w:pPr>
      <w:commentRangeStart w:id="2"/>
      <w:r>
        <w:rPr>
          <w:rFonts w:ascii="Gungsuh" w:hAnsi="Gungsuh" w:cs="Gungsuh" w:eastAsia="Gungsuh"/>
          <w:b/>
          <w:sz w:val="28"/>
          <w:szCs w:val="28"/>
        </w:rPr>
        <w:t>實驗程序</w:t>
      </w:r>
      <w:commentRangeEnd w:id="2"/>
      <w:r>
        <w:commentReference w:id="2"/>
      </w:r>
      <w:r>
        <w:rPr>
          <w:rFonts w:ascii="Gungsuh" w:hAnsi="Gungsuh" w:cs="Gungsuh" w:eastAsia="Gungsuh"/>
          <w:b/>
          <w:sz w:val="28"/>
          <w:szCs w:val="28"/>
        </w:rPr>
      </w:r>
    </w:p>
    <w:p>
      <w:pPr>
        <w:pStyle w:val="Normal1"/>
        <w:rPr>
          <w:sz w:val="28"/>
          <w:szCs w:val="28"/>
          <w:ins w:id="33" w:author="陳紹慶" w:date="2022-11-14T06:29:48Z"/>
        </w:rPr>
      </w:pPr>
      <w:r>
        <w:rPr>
          <w:rFonts w:ascii="Gungsuh" w:hAnsi="Gungsuh" w:cs="Gungsuh" w:eastAsia="Gungsuh"/>
          <w:sz w:val="28"/>
          <w:szCs w:val="28"/>
        </w:rPr>
        <w:t>本次實驗透過</w:t>
      </w:r>
      <w:r>
        <w:rPr>
          <w:rFonts w:eastAsia="Gungsuh" w:cs="Gungsuh" w:ascii="Gungsuh" w:hAnsi="Gungsuh"/>
          <w:sz w:val="28"/>
          <w:szCs w:val="28"/>
        </w:rPr>
        <w:t>Open Sesame</w:t>
      </w:r>
      <w:r>
        <w:rPr>
          <w:rFonts w:ascii="Gungsuh" w:hAnsi="Gungsuh" w:cs="Gungsuh" w:eastAsia="Gungsuh"/>
          <w:sz w:val="28"/>
          <w:szCs w:val="28"/>
        </w:rPr>
        <w:t>進行製作，經由</w:t>
      </w:r>
      <w:r>
        <w:rPr>
          <w:rFonts w:eastAsia="Gungsuh" w:cs="Gungsuh" w:ascii="Gungsuh" w:hAnsi="Gungsuh"/>
          <w:sz w:val="28"/>
          <w:szCs w:val="28"/>
        </w:rPr>
        <w:t>JATOS</w:t>
      </w:r>
      <w:r>
        <w:rPr>
          <w:rFonts w:ascii="Gungsuh" w:hAnsi="Gungsuh" w:cs="Gungsuh" w:eastAsia="Gungsuh"/>
          <w:sz w:val="28"/>
          <w:szCs w:val="28"/>
        </w:rPr>
        <w:t>部署測試，最後會在</w:t>
      </w:r>
      <w:r>
        <w:rPr>
          <w:rFonts w:eastAsia="Gungsuh" w:cs="Gungsuh" w:ascii="Gungsuh" w:hAnsi="Gungsuh"/>
          <w:sz w:val="28"/>
          <w:szCs w:val="28"/>
        </w:rPr>
        <w:t>Prolific</w:t>
      </w:r>
      <w:r>
        <w:rPr>
          <w:rFonts w:ascii="Gungsuh" w:hAnsi="Gungsuh" w:cs="Gungsuh" w:eastAsia="Gungsuh"/>
          <w:sz w:val="28"/>
          <w:szCs w:val="28"/>
        </w:rPr>
        <w:t>發布正式的實驗。實驗的基本流程是，受試者會先看到提示詞語，之後會出現幾何圖形</w:t>
      </w:r>
      <w:r>
        <w:rPr>
          <w:rFonts w:eastAsia="Gungsuh" w:cs="Gungsuh" w:ascii="Gungsuh" w:hAnsi="Gungsuh"/>
          <w:sz w:val="28"/>
          <w:szCs w:val="28"/>
        </w:rPr>
        <w:t>/</w:t>
      </w:r>
      <w:r>
        <w:rPr>
          <w:rFonts w:ascii="Gungsuh" w:hAnsi="Gungsuh" w:cs="Gungsuh" w:eastAsia="Gungsuh"/>
          <w:sz w:val="28"/>
          <w:szCs w:val="28"/>
        </w:rPr>
        <w:t>西洋棋的圖片，受試者需要判斷畫面中的圖片是否符合先前出現的提示，這樣的流程有分成</w:t>
      </w:r>
      <w:r>
        <w:rPr>
          <w:rFonts w:eastAsia="Gungsuh" w:cs="Gungsuh" w:ascii="Gungsuh" w:hAnsi="Gungsuh"/>
          <w:sz w:val="28"/>
          <w:szCs w:val="28"/>
        </w:rPr>
        <w:t>2</w:t>
      </w:r>
      <w:r>
        <w:rPr>
          <w:rFonts w:ascii="Gungsuh" w:hAnsi="Gungsuh" w:cs="Gungsuh" w:eastAsia="Gungsuh"/>
          <w:sz w:val="28"/>
          <w:szCs w:val="28"/>
        </w:rPr>
        <w:t>種模式，一種是出現單特徵</w:t>
      </w:r>
      <w:r>
        <w:rPr>
          <w:rFonts w:eastAsia="Gungsuh" w:cs="Gungsuh" w:ascii="Gungsuh" w:hAnsi="Gungsuh"/>
          <w:sz w:val="28"/>
          <w:szCs w:val="28"/>
        </w:rPr>
        <w:t>/</w:t>
      </w:r>
      <w:r>
        <w:rPr>
          <w:rFonts w:ascii="Gungsuh" w:hAnsi="Gungsuh" w:cs="Gungsuh" w:eastAsia="Gungsuh"/>
          <w:sz w:val="28"/>
          <w:szCs w:val="28"/>
        </w:rPr>
        <w:t>雙特徵的提示後，會隔一個黑幕的空格，之後再出現圖片，另一種是將兩個特徵拆開，先呈現第一種特徵後下一幕再出現另一個特徵，最後再出現圖片。受試者同意進入實驗後，會隨機被分到這</w:t>
      </w:r>
      <w:r>
        <w:rPr>
          <w:rFonts w:eastAsia="Gungsuh" w:cs="Gungsuh" w:ascii="Gungsuh" w:hAnsi="Gungsuh"/>
          <w:sz w:val="28"/>
          <w:szCs w:val="28"/>
        </w:rPr>
        <w:t>2</w:t>
      </w:r>
      <w:r>
        <w:rPr>
          <w:rFonts w:ascii="Gungsuh" w:hAnsi="Gungsuh" w:cs="Gungsuh" w:eastAsia="Gungsuh"/>
          <w:sz w:val="28"/>
          <w:szCs w:val="28"/>
        </w:rPr>
        <w:t>個模式中的一種，為了讓受試者能更熟悉實驗操作，除了有指導語說明外，在進入正式實驗前受試者需要先完成合計</w:t>
      </w:r>
      <w:r>
        <w:rPr>
          <w:rFonts w:eastAsia="Gungsuh" w:cs="Gungsuh" w:ascii="Gungsuh" w:hAnsi="Gungsuh"/>
          <w:sz w:val="28"/>
          <w:szCs w:val="28"/>
        </w:rPr>
        <w:t>8</w:t>
      </w:r>
      <w:r>
        <w:rPr>
          <w:rFonts w:ascii="Gungsuh" w:hAnsi="Gungsuh" w:cs="Gungsuh" w:eastAsia="Gungsuh"/>
          <w:sz w:val="28"/>
          <w:szCs w:val="28"/>
        </w:rPr>
        <w:t>題的練習題，完成後將會進入正式實驗，正式實驗合計</w:t>
      </w:r>
      <w:r>
        <w:rPr>
          <w:rFonts w:eastAsia="Gungsuh" w:cs="Gungsuh" w:ascii="Gungsuh" w:hAnsi="Gungsuh"/>
          <w:sz w:val="28"/>
          <w:szCs w:val="28"/>
        </w:rPr>
        <w:t>32</w:t>
      </w:r>
      <w:r>
        <w:rPr>
          <w:rFonts w:ascii="Gungsuh" w:hAnsi="Gungsuh" w:cs="Gungsuh" w:eastAsia="Gungsuh"/>
          <w:sz w:val="28"/>
          <w:szCs w:val="28"/>
        </w:rPr>
        <w:t>題，測驗完成時間約為</w:t>
      </w:r>
      <w:r>
        <w:rPr>
          <w:rFonts w:eastAsia="Gungsuh" w:cs="Gungsuh" w:ascii="Gungsuh" w:hAnsi="Gungsuh"/>
          <w:sz w:val="28"/>
          <w:szCs w:val="28"/>
        </w:rPr>
        <w:t>10</w:t>
      </w:r>
      <w:r>
        <w:rPr>
          <w:rFonts w:ascii="Gungsuh" w:hAnsi="Gungsuh" w:cs="Gungsuh" w:eastAsia="Gungsuh"/>
          <w:sz w:val="28"/>
          <w:szCs w:val="28"/>
        </w:rPr>
        <w:t>分鐘左右。</w:t>
      </w:r>
      <w:bookmarkStart w:id="4" w:name="_gjdgxs"/>
      <w:bookmarkEnd w:id="4"/>
    </w:p>
    <w:p>
      <w:pPr>
        <w:pStyle w:val="Normal1"/>
        <w:rPr>
          <w:sz w:val="28"/>
          <w:szCs w:val="28"/>
        </w:rPr>
      </w:pPr>
      <w:r>
        <w:rPr>
          <w:sz w:val="28"/>
          <w:szCs w:val="28"/>
        </w:rPr>
      </w:r>
    </w:p>
    <w:p>
      <w:pPr>
        <w:pStyle w:val="Normal1"/>
        <w:rPr>
          <w:sz w:val="28"/>
          <w:szCs w:val="28"/>
        </w:rPr>
      </w:pPr>
      <w:bookmarkStart w:id="5" w:name="_bq95yt6fy50t"/>
      <w:bookmarkEnd w:id="5"/>
      <w:r>
        <w:rPr>
          <w:sz w:val="28"/>
          <w:szCs w:val="28"/>
        </w:rPr>
        <w:t xml:space="preserve">參與者 </w:t>
      </w:r>
    </w:p>
    <w:p>
      <w:pPr>
        <w:pStyle w:val="Normal1"/>
        <w:rPr>
          <w:sz w:val="28"/>
          <w:szCs w:val="28"/>
        </w:rPr>
      </w:pPr>
      <w:r>
        <w:rPr>
          <w:sz w:val="28"/>
          <w:szCs w:val="28"/>
        </w:rPr>
        <w:t>中英雙語者，含中文母語英文外語，英文母語中文外語</w:t>
      </w:r>
    </w:p>
    <w:p>
      <w:pPr>
        <w:pStyle w:val="Normal1"/>
        <w:rPr>
          <w:sz w:val="28"/>
          <w:szCs w:val="28"/>
          <w:ins w:id="34" w:author="陳紹慶" w:date="2022-11-14T06:29:48Z"/>
        </w:rPr>
      </w:pPr>
      <w:r>
        <w:rPr>
          <w:sz w:val="28"/>
          <w:szCs w:val="28"/>
        </w:rPr>
        <w:t>有起碼的中英語文流利度，會以語言測試檢驗。</w:t>
      </w:r>
    </w:p>
    <w:p>
      <w:pPr>
        <w:pStyle w:val="Normal1"/>
        <w:rPr>
          <w:sz w:val="28"/>
          <w:szCs w:val="28"/>
          <w:ins w:id="36" w:author="陳紹慶" w:date="2022-11-14T06:29:48Z"/>
        </w:rPr>
      </w:pPr>
      <w:ins w:id="35" w:author="陳紹慶" w:date="2022-11-14T06:29:48Z">
        <w:r>
          <w:rPr>
            <w:sz w:val="28"/>
            <w:szCs w:val="28"/>
          </w:rPr>
        </w:r>
      </w:ins>
      <w:bookmarkStart w:id="6" w:name="_a4i4csyqvx6w"/>
      <w:bookmarkStart w:id="7" w:name="_a4i4csyqvx6w"/>
      <w:bookmarkEnd w:id="7"/>
    </w:p>
    <w:p>
      <w:pPr>
        <w:pStyle w:val="Normal1"/>
        <w:rPr>
          <w:sz w:val="28"/>
          <w:szCs w:val="28"/>
          <w:ins w:id="38" w:author="陳紹慶" w:date="2022-11-14T06:29:48Z"/>
        </w:rPr>
      </w:pPr>
      <w:ins w:id="37" w:author="陳紹慶" w:date="2022-11-14T06:29:48Z">
        <w:r>
          <w:rPr>
            <w:sz w:val="28"/>
            <w:szCs w:val="28"/>
          </w:rPr>
        </w:r>
      </w:ins>
      <w:bookmarkStart w:id="8" w:name="_v86l767sggfg"/>
      <w:bookmarkStart w:id="9" w:name="_v86l767sggfg"/>
      <w:bookmarkEnd w:id="9"/>
    </w:p>
    <w:p>
      <w:pPr>
        <w:pStyle w:val="Normal1"/>
        <w:rPr>
          <w:sz w:val="28"/>
          <w:szCs w:val="28"/>
          <w:ins w:id="40" w:author="陳紹慶" w:date="2022-11-14T06:29:48Z"/>
        </w:rPr>
      </w:pPr>
      <w:ins w:id="39" w:author="陳紹慶" w:date="2022-11-14T06:29:48Z">
        <w:bookmarkStart w:id="10" w:name="_htutx5joksje"/>
        <w:bookmarkEnd w:id="10"/>
        <w:r>
          <w:rPr>
            <w:sz w:val="28"/>
            <w:szCs w:val="28"/>
          </w:rPr>
          <w:t>Pilot 1  This pilot followed Bocanegra et al.(2022) EXP 3</w:t>
        </w:r>
      </w:ins>
    </w:p>
    <w:p>
      <w:pPr>
        <w:pStyle w:val="Normal1"/>
        <w:rPr>
          <w:sz w:val="28"/>
          <w:szCs w:val="28"/>
          <w:ins w:id="42" w:author="陳紹慶" w:date="2022-11-14T06:29:48Z"/>
        </w:rPr>
      </w:pPr>
      <w:ins w:id="41" w:author="陳紹慶" w:date="2022-11-14T06:29:48Z">
        <w:bookmarkStart w:id="11" w:name="_im6iceh5lgkp"/>
        <w:bookmarkEnd w:id="11"/>
        <w:r>
          <w:rPr>
            <w:sz w:val="28"/>
            <w:szCs w:val="28"/>
          </w:rPr>
          <w:t>##   cue   Trial_type   mRT  sdRT Accuracy</w:t>
        </w:r>
      </w:ins>
    </w:p>
    <w:p>
      <w:pPr>
        <w:pStyle w:val="Normal1"/>
        <w:rPr>
          <w:sz w:val="28"/>
          <w:szCs w:val="28"/>
          <w:ins w:id="44" w:author="陳紹慶" w:date="2022-11-14T06:29:48Z"/>
        </w:rPr>
      </w:pPr>
      <w:ins w:id="43" w:author="陳紹慶" w:date="2022-11-14T06:29:48Z">
        <w:bookmarkStart w:id="12" w:name="_hqa2ii6gmtnp"/>
        <w:bookmarkEnd w:id="12"/>
        <w:r>
          <w:rPr>
            <w:sz w:val="28"/>
            <w:szCs w:val="28"/>
          </w:rPr>
          <w:t>##   &lt;chr&gt; &lt;chr&gt;      &lt;dbl&gt; &lt;dbl&gt;    &lt;dbl&gt;</w:t>
        </w:r>
      </w:ins>
    </w:p>
    <w:p>
      <w:pPr>
        <w:pStyle w:val="Normal1"/>
        <w:rPr>
          <w:sz w:val="28"/>
          <w:szCs w:val="28"/>
          <w:ins w:id="46" w:author="陳紹慶" w:date="2022-11-14T06:29:48Z"/>
        </w:rPr>
      </w:pPr>
      <w:ins w:id="45" w:author="陳紹慶" w:date="2022-11-14T06:29:48Z">
        <w:bookmarkStart w:id="13" w:name="_x1l3rqmc5z2o"/>
        <w:bookmarkEnd w:id="13"/>
        <w:r>
          <w:rPr>
            <w:sz w:val="28"/>
            <w:szCs w:val="28"/>
          </w:rPr>
          <w:t>## 1 short     dual        995. 551.     0.953</w:t>
        </w:r>
      </w:ins>
    </w:p>
    <w:p>
      <w:pPr>
        <w:pStyle w:val="Normal1"/>
        <w:rPr>
          <w:sz w:val="28"/>
          <w:szCs w:val="28"/>
          <w:ins w:id="48" w:author="陳紹慶" w:date="2022-11-14T06:29:48Z"/>
        </w:rPr>
      </w:pPr>
      <w:ins w:id="47" w:author="陳紹慶" w:date="2022-11-14T06:29:48Z">
        <w:bookmarkStart w:id="14" w:name="_gpvvpkc3l35"/>
        <w:bookmarkEnd w:id="14"/>
        <w:r>
          <w:rPr>
            <w:sz w:val="28"/>
            <w:szCs w:val="28"/>
          </w:rPr>
          <w:t>## 2 short     single     1016. 644.     0.922</w:t>
        </w:r>
      </w:ins>
    </w:p>
    <w:p>
      <w:pPr>
        <w:pStyle w:val="Normal1"/>
        <w:rPr>
          <w:sz w:val="28"/>
          <w:szCs w:val="28"/>
          <w:ins w:id="50" w:author="陳紹慶" w:date="2022-11-14T06:29:48Z"/>
        </w:rPr>
      </w:pPr>
      <w:ins w:id="49" w:author="陳紹慶" w:date="2022-11-14T06:29:48Z">
        <w:bookmarkStart w:id="15" w:name="_fg8847thzzbs"/>
        <w:bookmarkEnd w:id="15"/>
        <w:r>
          <w:rPr>
            <w:sz w:val="28"/>
            <w:szCs w:val="28"/>
          </w:rPr>
          <w:t>## 3 long     dual       1667. 230.     0.969</w:t>
        </w:r>
      </w:ins>
    </w:p>
    <w:p>
      <w:pPr>
        <w:pStyle w:val="Normal1"/>
        <w:rPr>
          <w:sz w:val="28"/>
          <w:szCs w:val="28"/>
          <w:ins w:id="52" w:author="陳紹慶" w:date="2022-11-14T06:29:48Z"/>
        </w:rPr>
      </w:pPr>
      <w:ins w:id="51" w:author="陳紹慶" w:date="2022-11-14T06:29:48Z">
        <w:bookmarkStart w:id="16" w:name="_abdau0ha68nn"/>
        <w:bookmarkEnd w:id="16"/>
        <w:r>
          <w:rPr>
            <w:sz w:val="28"/>
            <w:szCs w:val="28"/>
          </w:rPr>
          <w:t>## 4 long     single     1347.  78.6    1</w:t>
        </w:r>
      </w:ins>
    </w:p>
    <w:p>
      <w:pPr>
        <w:pStyle w:val="Normal1"/>
        <w:rPr>
          <w:sz w:val="28"/>
          <w:szCs w:val="28"/>
          <w:ins w:id="54" w:author="陳紹慶" w:date="2022-11-14T06:29:48Z"/>
        </w:rPr>
      </w:pPr>
      <w:ins w:id="53" w:author="陳紹慶" w:date="2022-11-14T06:29:48Z">
        <w:r>
          <w:rPr>
            <w:sz w:val="28"/>
            <w:szCs w:val="28"/>
          </w:rPr>
        </w:r>
      </w:ins>
      <w:bookmarkStart w:id="17" w:name="_u65h52rpckwj"/>
      <w:bookmarkStart w:id="18" w:name="_u65h52rpckwj"/>
      <w:bookmarkEnd w:id="18"/>
    </w:p>
    <w:p>
      <w:pPr>
        <w:pStyle w:val="Normal1"/>
        <w:rPr>
          <w:sz w:val="28"/>
          <w:szCs w:val="28"/>
          <w:ins w:id="56" w:author="陳紹慶" w:date="2022-11-14T06:29:48Z"/>
        </w:rPr>
      </w:pPr>
      <w:ins w:id="55" w:author="陳紹慶" w:date="2022-11-14T06:29:48Z">
        <w:r>
          <w:rPr>
            <w:sz w:val="28"/>
            <w:szCs w:val="28"/>
          </w:rPr>
        </w:r>
      </w:ins>
      <w:bookmarkStart w:id="19" w:name="_1blrbif957fv"/>
      <w:bookmarkStart w:id="20" w:name="_1blrbif957fv"/>
      <w:bookmarkEnd w:id="20"/>
    </w:p>
    <w:p>
      <w:pPr>
        <w:pStyle w:val="Normal1"/>
        <w:rPr>
          <w:sz w:val="28"/>
          <w:szCs w:val="28"/>
          <w:ins w:id="58" w:author="陳紹慶" w:date="2022-11-14T06:29:48Z"/>
        </w:rPr>
      </w:pPr>
      <w:ins w:id="57" w:author="陳紹慶" w:date="2022-11-14T06:29:48Z">
        <w:r>
          <w:rPr>
            <w:sz w:val="28"/>
            <w:szCs w:val="28"/>
          </w:rPr>
        </w:r>
      </w:ins>
      <w:bookmarkStart w:id="21" w:name="_keau4drtkqac"/>
      <w:bookmarkStart w:id="22" w:name="_keau4drtkqac"/>
      <w:bookmarkEnd w:id="22"/>
    </w:p>
    <w:p>
      <w:pPr>
        <w:pStyle w:val="Normal1"/>
        <w:rPr>
          <w:sz w:val="28"/>
          <w:szCs w:val="28"/>
          <w:ins w:id="60" w:author="陳紹慶" w:date="2022-11-14T06:29:48Z"/>
        </w:rPr>
      </w:pPr>
      <w:ins w:id="59" w:author="陳紹慶" w:date="2022-11-14T06:29:48Z">
        <w:bookmarkStart w:id="23" w:name="_68p3hfiq9z01"/>
        <w:bookmarkEnd w:id="23"/>
        <w:r>
          <w:rPr>
            <w:sz w:val="28"/>
            <w:szCs w:val="28"/>
          </w:rPr>
          <w:t>Pilot 2 This pilot followed Bocanegra et al.(2022) EXP 3, but dual feature/long cue used EXP 2 setting. There were missing labels in this script.</w:t>
        </w:r>
      </w:ins>
    </w:p>
    <w:p>
      <w:pPr>
        <w:pStyle w:val="Normal1"/>
        <w:rPr>
          <w:sz w:val="28"/>
          <w:szCs w:val="28"/>
          <w:ins w:id="62" w:author="陳紹慶" w:date="2022-11-14T06:29:48Z"/>
        </w:rPr>
      </w:pPr>
      <w:ins w:id="61" w:author="陳紹慶" w:date="2022-11-14T06:29:48Z">
        <w:r>
          <w:rPr>
            <w:sz w:val="28"/>
            <w:szCs w:val="28"/>
          </w:rPr>
        </w:r>
      </w:ins>
      <w:bookmarkStart w:id="24" w:name="_2sdfb1pagm9o"/>
      <w:bookmarkStart w:id="25" w:name="_2sdfb1pagm9o"/>
      <w:bookmarkEnd w:id="25"/>
    </w:p>
    <w:p>
      <w:pPr>
        <w:pStyle w:val="Normal1"/>
        <w:rPr>
          <w:sz w:val="28"/>
          <w:szCs w:val="28"/>
          <w:ins w:id="64" w:author="陳紹慶" w:date="2022-11-14T06:29:48Z"/>
        </w:rPr>
      </w:pPr>
      <w:ins w:id="63" w:author="陳紹慶" w:date="2022-11-14T06:29:48Z">
        <w:bookmarkStart w:id="26" w:name="_61vmr2wqcxkz"/>
        <w:bookmarkEnd w:id="26"/>
        <w:r>
          <w:rPr>
            <w:sz w:val="28"/>
            <w:szCs w:val="28"/>
          </w:rPr>
          <w:t>##   cue   Trial_type   mRT  sdRT Accuracy</w:t>
        </w:r>
      </w:ins>
    </w:p>
    <w:p>
      <w:pPr>
        <w:pStyle w:val="Normal1"/>
        <w:rPr>
          <w:sz w:val="28"/>
          <w:szCs w:val="28"/>
          <w:ins w:id="66" w:author="陳紹慶" w:date="2022-11-14T06:29:48Z"/>
        </w:rPr>
      </w:pPr>
      <w:ins w:id="65" w:author="陳紹慶" w:date="2022-11-14T06:29:48Z">
        <w:bookmarkStart w:id="27" w:name="_gqfloiqr6l70"/>
        <w:bookmarkEnd w:id="27"/>
        <w:r>
          <w:rPr>
            <w:sz w:val="28"/>
            <w:szCs w:val="28"/>
          </w:rPr>
          <w:t>##   &lt;chr&gt; &lt;chr&gt;      &lt;dbl&gt; &lt;dbl&gt;    &lt;dbl&gt;</w:t>
        </w:r>
      </w:ins>
    </w:p>
    <w:p>
      <w:pPr>
        <w:pStyle w:val="Normal1"/>
        <w:rPr>
          <w:sz w:val="28"/>
          <w:szCs w:val="28"/>
          <w:ins w:id="68" w:author="陳紹慶" w:date="2022-11-14T06:29:48Z"/>
        </w:rPr>
      </w:pPr>
      <w:ins w:id="67" w:author="陳紹慶" w:date="2022-11-14T06:29:48Z">
        <w:bookmarkStart w:id="28" w:name="_gb87qcgqktxz"/>
        <w:bookmarkEnd w:id="28"/>
        <w:r>
          <w:rPr>
            <w:sz w:val="28"/>
            <w:szCs w:val="28"/>
          </w:rPr>
          <w:t>## 1 short     dual       1075.  575.    0.988</w:t>
        </w:r>
      </w:ins>
    </w:p>
    <w:p>
      <w:pPr>
        <w:pStyle w:val="Normal1"/>
        <w:rPr>
          <w:sz w:val="28"/>
          <w:szCs w:val="28"/>
          <w:ins w:id="70" w:author="陳紹慶" w:date="2022-11-14T06:29:48Z"/>
        </w:rPr>
      </w:pPr>
      <w:ins w:id="69" w:author="陳紹慶" w:date="2022-11-14T06:29:48Z">
        <w:bookmarkStart w:id="29" w:name="_w5xa83l8t00t"/>
        <w:bookmarkEnd w:id="29"/>
        <w:r>
          <w:rPr>
            <w:sz w:val="28"/>
            <w:szCs w:val="28"/>
          </w:rPr>
          <w:t xml:space="preserve">## 2 short     single      962.  501.    0.95 </w:t>
        </w:r>
      </w:ins>
    </w:p>
    <w:p>
      <w:pPr>
        <w:pStyle w:val="Normal1"/>
        <w:rPr>
          <w:sz w:val="28"/>
          <w:szCs w:val="28"/>
          <w:ins w:id="72" w:author="陳紹慶" w:date="2022-11-14T06:29:48Z"/>
        </w:rPr>
      </w:pPr>
      <w:ins w:id="71" w:author="陳紹慶" w:date="2022-11-14T06:29:48Z">
        <w:bookmarkStart w:id="30" w:name="_gsx90uog9vrf"/>
        <w:bookmarkEnd w:id="30"/>
        <w:r>
          <w:rPr>
            <w:sz w:val="28"/>
            <w:szCs w:val="28"/>
          </w:rPr>
          <w:t>## 3 long     dual       1067.  205.    0.988</w:t>
        </w:r>
      </w:ins>
    </w:p>
    <w:p>
      <w:pPr>
        <w:pStyle w:val="Normal1"/>
        <w:rPr>
          <w:sz w:val="28"/>
          <w:szCs w:val="28"/>
          <w:ins w:id="74" w:author="陳紹慶" w:date="2022-11-14T06:29:48Z"/>
        </w:rPr>
      </w:pPr>
      <w:ins w:id="73" w:author="陳紹慶" w:date="2022-11-14T06:29:48Z">
        <w:bookmarkStart w:id="31" w:name="_3rmddnp10rwk"/>
        <w:bookmarkEnd w:id="31"/>
        <w:r>
          <w:rPr>
            <w:sz w:val="28"/>
            <w:szCs w:val="28"/>
          </w:rPr>
          <w:t>## 4 long     single     1016.  132.    0.975</w:t>
        </w:r>
      </w:ins>
    </w:p>
    <w:p>
      <w:pPr>
        <w:pStyle w:val="Normal1"/>
        <w:rPr>
          <w:sz w:val="28"/>
          <w:szCs w:val="28"/>
          <w:ins w:id="76" w:author="陳紹慶" w:date="2022-11-14T06:29:48Z"/>
        </w:rPr>
      </w:pPr>
      <w:ins w:id="75" w:author="陳紹慶" w:date="2022-11-14T06:29:48Z">
        <w:r>
          <w:rPr>
            <w:sz w:val="28"/>
            <w:szCs w:val="28"/>
          </w:rPr>
        </w:r>
      </w:ins>
      <w:bookmarkStart w:id="32" w:name="_o07r68itr6e"/>
      <w:bookmarkStart w:id="33" w:name="_o07r68itr6e"/>
      <w:bookmarkEnd w:id="33"/>
    </w:p>
    <w:p>
      <w:pPr>
        <w:pStyle w:val="2"/>
        <w:rPr/>
      </w:pPr>
      <w:ins w:id="77" w:author="陳紹慶" w:date="2022-11-14T06:29:48Z">
        <w:bookmarkStart w:id="34" w:name="_vq9c8m1pfopk"/>
        <w:bookmarkEnd w:id="34"/>
        <w:r>
          <w:rPr/>
          <w:t>正式實驗設計</w:t>
        </w:r>
      </w:ins>
    </w:p>
    <w:p>
      <w:pPr>
        <w:pStyle w:val="Normal1"/>
        <w:rPr/>
      </w:pPr>
      <w:ins w:id="79" w:author="陳紹慶" w:date="2022-11-14T06:29:48Z">
        <w:r>
          <w:rPr/>
          <w:t>3(Between participants: short cue, original long cue, modified long cue) X 2(Within participants: dual feature, single feature)</w:t>
        </w:r>
      </w:ins>
    </w:p>
    <w:p>
      <w:pPr>
        <w:pStyle w:val="Normal1"/>
        <w:rPr/>
      </w:pPr>
      <w:r>
        <w:rPr>
          <w:rPrChange w:id="0" w:author="陳紹慶" w:date="2022-11-14T07:02:27Z"/>
        </w:rPr>
        <w:rPrChange w:id="0" w:author="陳紹慶" w:date="2022-11-14T07:02:27Z"/>
      </w:r>
      <w:r>
        <w:br w:type="page"/>
      </w:r>
    </w:p>
    <w:p>
      <w:pPr>
        <w:pStyle w:val="Normal1"/>
        <w:rPr/>
      </w:pPr>
      <w:r>
        <w:rPr>
          <w:rPrChange w:id="0" w:author="陳紹慶" w:date="2022-11-14T07:02:27Z"/>
        </w:rPr>
        <w:t>Reference</w:t>
      </w:r>
    </w:p>
    <w:p>
      <w:pPr>
        <w:pStyle w:val="Normal1"/>
        <w:rPr/>
      </w:pPr>
      <w:r>
        <w:rPr>
          <w:rPrChange w:id="0" w:author="陳紹慶" w:date="2022-11-14T07:02:27Z"/>
        </w:rPr>
        <w:rPrChange w:id="0" w:author="陳紹慶" w:date="2022-11-14T07:02:27Z"/>
      </w:r>
    </w:p>
    <w:p>
      <w:pPr>
        <w:pStyle w:val="Normal1"/>
        <w:spacing w:lineRule="auto" w:line="480"/>
        <w:ind w:left="720" w:hanging="720"/>
        <w:pPrChange w:id="0" w:author="陳紹慶" w:date="2022-11-14T07:02:27Z">
          <w:pPr>
            <w:ind w:left="720" w:hanging="720"/>
            <w:spacing w:lineRule="auto" w:line="480"/>
          </w:pPr>
        </w:pPrChange>
        <w:rPr/>
      </w:pPr>
      <w:hyperlink r:id="rId3">
        <w:bookmarkStart w:id="35" w:name="_gjdgxs1"/>
        <w:bookmarkEnd w:id="35"/>
        <w:r>
          <w:rPr>
            <w:position w:val="0"/>
            <w:sz w:val="24"/>
            <w:vertAlign w:val="baseline"/>
            <w:rPrChange w:id="0" w:author="陳紹慶" w:date="2022-11-14T07:02:27Z">
              <w:rPr>
                <w:vertAlign w:val="baseline"/>
                <w:position w:val="0"/>
                <w:sz w:val="24"/>
              </w:rPr>
            </w:rPrChange>
          </w:rPr>
          <w:t xml:space="preserve">Bocanegra, B. R., Poletiek, F. H., &amp; Zwaan, R. A. (2022). Language concatenates perceptual features into representations during comprehension. </w:t>
        </w:r>
      </w:hyperlink>
      <w:hyperlink r:id="rId4">
        <w:r>
          <w:rPr>
            <w:i/>
            <w:position w:val="0"/>
            <w:sz w:val="24"/>
            <w:vertAlign w:val="baseline"/>
            <w:rPrChange w:id="0" w:author="陳紹慶" w:date="2022-11-14T07:02:27Z">
              <w:rPr>
                <w:vertAlign w:val="baseline"/>
                <w:position w:val="0"/>
                <w:sz w:val="24"/>
                <w:i/>
              </w:rPr>
            </w:rPrChange>
          </w:rPr>
          <w:t>Journal of Memory and Language</w:t>
        </w:r>
      </w:hyperlink>
      <w:hyperlink r:id="rId5">
        <w:r>
          <w:rPr>
            <w:position w:val="0"/>
            <w:sz w:val="24"/>
            <w:vertAlign w:val="baseline"/>
            <w:rPrChange w:id="0" w:author="陳紹慶" w:date="2022-11-14T07:02:27Z">
              <w:rPr>
                <w:vertAlign w:val="baseline"/>
                <w:position w:val="0"/>
                <w:sz w:val="24"/>
              </w:rPr>
            </w:rPrChange>
          </w:rPr>
          <w:t xml:space="preserve">, </w:t>
        </w:r>
      </w:hyperlink>
      <w:hyperlink r:id="rId6">
        <w:r>
          <w:rPr>
            <w:i/>
            <w:position w:val="0"/>
            <w:sz w:val="24"/>
            <w:vertAlign w:val="baseline"/>
            <w:rPrChange w:id="0" w:author="陳紹慶" w:date="2022-11-14T07:02:27Z">
              <w:rPr>
                <w:vertAlign w:val="baseline"/>
                <w:position w:val="0"/>
                <w:sz w:val="24"/>
                <w:i/>
              </w:rPr>
            </w:rPrChange>
          </w:rPr>
          <w:t>127</w:t>
        </w:r>
      </w:hyperlink>
      <w:hyperlink r:id="rId7">
        <w:r>
          <w:rPr>
            <w:position w:val="0"/>
            <w:sz w:val="24"/>
            <w:vertAlign w:val="baseline"/>
            <w:rPrChange w:id="0" w:author="陳紹慶" w:date="2022-11-14T07:02:27Z">
              <w:rPr>
                <w:vertAlign w:val="baseline"/>
                <w:position w:val="0"/>
                <w:sz w:val="24"/>
              </w:rPr>
            </w:rPrChange>
          </w:rPr>
          <w:t>, 104355. https://doi.org/10.1016/j.jml.2022.104355</w:t>
        </w:r>
      </w:hyperlink>
    </w:p>
    <w:sectPr>
      <w:type w:val="nextPage"/>
      <w:pgSz w:w="11906" w:h="16838"/>
      <w:pgMar w:left="1800" w:right="1800" w:gutter="0" w:header="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陳紹慶" w:date="2022-11-14T06:12:05Z" w:initials="">
    <w:p>
      <w:r>
        <w:rPr>
          <w:rFonts w:ascii="Liberation Serif" w:hAnsi="Liberation Serif" w:eastAsia="Segoe UI" w:cs="Tahoma"/>
          <w:lang w:val="en-US" w:eastAsia="en-US" w:bidi="en-US"/>
        </w:rPr>
        <w:t>假設</w:t>
      </w:r>
    </w:p>
    <w:p>
      <w:r>
        <w:rPr>
          <w:rFonts w:ascii="Liberation Serif" w:hAnsi="Liberation Serif" w:eastAsia="Segoe UI" w:cs="Tahoma"/>
          <w:lang w:val="en-US" w:eastAsia="en-US" w:bidi="en-US"/>
        </w:rPr>
        <w:t xml:space="preserve">Please note that, based on our results in Experiments1a-b and 2a, we expect that the temporal restriction in cue presentation will force participants to visualize the two features simultaneously in Experiment 3a, </w:t>
      </w:r>
    </w:p>
    <w:p>
      <w:r>
        <w:rPr>
          <w:rFonts w:ascii="Liberation Serif" w:hAnsi="Liberation Serif" w:eastAsia="Segoe UI" w:cs="Tahoma"/>
          <w:lang w:val="en-US" w:eastAsia="en-US" w:bidi="en-US"/>
        </w:rPr>
        <w:t>whereas we expect that relieving the temporal restriction in cue pre sentation will make it possible for participants to visualize the two feature sequentially in Experiment 3b.</w:t>
      </w:r>
    </w:p>
    <w:p>
      <w:r>
        <w:rPr>
          <w:rFonts w:ascii="Liberation Serif" w:hAnsi="Liberation Serif" w:eastAsia="Segoe UI" w:cs="Tahoma"/>
          <w:lang w:val="en-US" w:eastAsia="en-US" w:bidi="en-US"/>
        </w:rPr>
      </w:r>
    </w:p>
    <w:p>
      <w:r>
        <w:rPr>
          <w:rFonts w:ascii="Liberation Serif" w:hAnsi="Liberation Serif" w:eastAsia="Segoe UI" w:cs="Tahoma"/>
          <w:lang w:val="en-US" w:eastAsia="en-US" w:bidi="en-US"/>
        </w:rPr>
        <w:t>Prediction:</w:t>
      </w:r>
    </w:p>
    <w:p>
      <w:r>
        <w:rPr>
          <w:rFonts w:ascii="Liberation Serif" w:hAnsi="Liberation Serif" w:eastAsia="Segoe UI" w:cs="Tahoma"/>
          <w:lang w:val="en-US" w:eastAsia="en-US" w:bidi="en-US"/>
        </w:rPr>
        <w:t>Therefore, we predicted similar reaction times for dual-featureand single-feature trials in Experiment3a and we predicted a dual-feature benefit in Experiment 3b.</w:t>
      </w:r>
    </w:p>
  </w:comment>
  <w:comment w:id="1" w:author="陳 紹慶" w:date="2023-03-10T12:11:46Z" w:initials="陳紹">
    <w:p>
      <w:r>
        <w:rPr>
          <w:rFonts w:ascii="Times New Roman" w:hAnsi="Times New Roman" w:eastAsia="新細明體"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4"/>
          <w:szCs w:val="24"/>
          <w:u w:val="none"/>
          <w:vertAlign w:val="baseline"/>
          <w:em w:val="none"/>
          <w:lang w:val="en-US" w:eastAsia="zh-TW" w:bidi="hi-IN"/>
        </w:rPr>
        <w:t>按照</w:t>
      </w:r>
      <w:hyperlink r:id="rId1">
        <w:r>
          <w:rPr>
            <w:rFonts w:ascii="Times New Roman" w:hAnsi="Times New Roman" w:eastAsia="新細明體"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4"/>
            <w:szCs w:val="24"/>
            <w:u w:val="none"/>
            <w:vertAlign w:val="baseline"/>
            <w:em w:val="none"/>
            <w:lang w:val="en-US" w:eastAsia="zh-TW" w:bidi="hi-IN"/>
          </w:rPr>
          <w:t>Bocanegra et al. (2022)</w:t>
        </w:r>
      </w:hyperlink>
      <w:r>
        <w:rPr>
          <w:rFonts w:ascii="Times New Roman" w:hAnsi="Times New Roman" w:eastAsia="新細明體"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4"/>
          <w:szCs w:val="24"/>
          <w:u w:val="none"/>
          <w:vertAlign w:val="baseline"/>
          <w:em w:val="none"/>
          <w:lang w:val="en-US" w:eastAsia="zh-TW" w:bidi="hi-IN"/>
        </w:rPr>
        <w:t xml:space="preserve"> exp3 安排</w:t>
      </w:r>
    </w:p>
  </w:comment>
  <w:comment w:id="2" w:author="陳 紹慶" w:date="2023-03-10T12:12:36Z" w:initials="陳紹">
    <w:p>
      <w:r>
        <w:rPr>
          <w:rFonts w:eastAsia="新細明體" w:ascii="Times New Roman" w:hAnsi="Times New Roma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4"/>
          <w:szCs w:val="24"/>
          <w:u w:val="none"/>
          <w:vertAlign w:val="baseline"/>
          <w:em w:val="none"/>
          <w:lang w:val="en-US" w:eastAsia="zh-TW" w:bidi="hi-IN"/>
        </w:rPr>
        <w:t>整合</w:t>
      </w:r>
      <w:hyperlink r:id="rId2">
        <w:r>
          <w:rPr>
            <w:rFonts w:eastAsia="新細明體" w:ascii="Times New Roman" w:hAnsi="Times New Roma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4"/>
            <w:szCs w:val="24"/>
            <w:u w:val="none"/>
            <w:vertAlign w:val="baseline"/>
            <w:em w:val="none"/>
            <w:lang w:val="en-US" w:eastAsia="zh-TW" w:bidi="hi-IN"/>
          </w:rPr>
          <w:t>Bocanegra et al. (2022)</w:t>
        </w:r>
      </w:hyperlink>
      <w:r>
        <w:rPr>
          <w:rFonts w:eastAsia="新細明體" w:ascii="Times New Roman" w:hAnsi="Times New Roma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4"/>
          <w:szCs w:val="24"/>
          <w:u w:val="none"/>
          <w:vertAlign w:val="baseline"/>
          <w:em w:val="none"/>
          <w:lang w:val="en-US" w:eastAsia="zh-TW" w:bidi="hi-IN"/>
        </w:rPr>
        <w:t xml:space="preserve"> exp2 &amp; 3</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01"/>
    <w:family w:val="roman"/>
    <w:pitch w:val="default"/>
  </w:font>
  <w:font w:name="Liberation Sans">
    <w:altName w:val="Arial"/>
    <w:charset w:val="88"/>
    <w:family w:val="swiss"/>
    <w:pitch w:val="variable"/>
  </w:font>
  <w:font w:name="Georgia">
    <w:charset w:val="01"/>
    <w:family w:val="roman"/>
    <w:pitch w:val="default"/>
  </w:font>
  <w:font w:name="Gungsuh">
    <w:charset w:val="01"/>
    <w:family w:val="roman"/>
    <w:pitch w:val="default"/>
  </w:font>
  <w:font w:name="Times New Roman">
    <w:charset w:val="88"/>
    <w:family w:val="roman"/>
    <w:pitch w:val="default"/>
  </w:font>
</w:fonts>
</file>

<file path=word/settings.xml><?xml version="1.0" encoding="utf-8"?>
<w:settings xmlns:w="http://schemas.openxmlformats.org/wordprocessingml/2006/main">
  <w:zoom w:percent="75"/>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Lucida Sans"/>
        <w:sz w:val="24"/>
        <w:szCs w:val="24"/>
        <w:lang w:val="en-US" w:eastAsia="zh-TW" w:bidi="hi-IN"/>
      </w:rPr>
    </w:rPrDefault>
    <w:pPrDefault>
      <w:pPr>
        <w:suppressAutoHyphens w:val="true"/>
      </w:pPr>
    </w:pPrDefault>
  </w:docDefaults>
  <w:style w:type="paragraph" w:styleId="Normal">
    <w:name w:val="Normal"/>
    <w:qFormat/>
    <w:pPr>
      <w:widowControl w:val="false"/>
      <w:bidi w:val="0"/>
      <w:spacing w:before="0" w:after="0"/>
      <w:jc w:val="left"/>
    </w:pPr>
    <w:rPr>
      <w:rFonts w:ascii="Times New Roman" w:hAnsi="Times New Roman" w:eastAsia="新細明體" w:cs="Lucida Sans"/>
      <w:color w:val="auto"/>
      <w:kern w:val="0"/>
      <w:sz w:val="24"/>
      <w:szCs w:val="24"/>
      <w:lang w:val="en-US" w:eastAsia="zh-TW" w:bidi="hi-IN"/>
    </w:rPr>
  </w:style>
  <w:style w:type="paragraph" w:styleId="1">
    <w:name w:val="Heading 1"/>
    <w:basedOn w:val="Normal1"/>
    <w:next w:val="Normal1"/>
    <w:qFormat/>
    <w:pPr>
      <w:keepNext w:val="true"/>
      <w:keepLines/>
      <w:pageBreakBefore w:val="false"/>
      <w:spacing w:lineRule="auto" w:line="240" w:before="480" w:after="120"/>
    </w:pPr>
    <w:rPr>
      <w:b/>
      <w:sz w:val="48"/>
      <w:szCs w:val="48"/>
    </w:rPr>
  </w:style>
  <w:style w:type="paragraph" w:styleId="2">
    <w:name w:val="Heading 2"/>
    <w:basedOn w:val="Normal1"/>
    <w:next w:val="Normal1"/>
    <w:qFormat/>
    <w:pPr>
      <w:keepNext w:val="true"/>
      <w:keepLines/>
      <w:pageBreakBefore w:val="false"/>
      <w:spacing w:lineRule="auto" w:line="240" w:before="360" w:after="80"/>
    </w:pPr>
    <w:rPr>
      <w:b/>
      <w:sz w:val="36"/>
      <w:szCs w:val="36"/>
    </w:rPr>
  </w:style>
  <w:style w:type="paragraph" w:styleId="3">
    <w:name w:val="Heading 3"/>
    <w:basedOn w:val="Normal1"/>
    <w:next w:val="Normal1"/>
    <w:qFormat/>
    <w:pPr>
      <w:keepNext w:val="true"/>
      <w:keepLines/>
      <w:pageBreakBefore w:val="false"/>
      <w:spacing w:lineRule="auto" w:line="240" w:before="280" w:after="80"/>
    </w:pPr>
    <w:rPr>
      <w:b/>
      <w:sz w:val="28"/>
      <w:szCs w:val="28"/>
    </w:rPr>
  </w:style>
  <w:style w:type="paragraph" w:styleId="4">
    <w:name w:val="Heading 4"/>
    <w:basedOn w:val="Normal1"/>
    <w:next w:val="Normal1"/>
    <w:qFormat/>
    <w:pPr>
      <w:keepNext w:val="true"/>
      <w:keepLines/>
      <w:pageBreakBefore w:val="false"/>
      <w:spacing w:lineRule="auto" w:line="240" w:before="240" w:after="40"/>
    </w:pPr>
    <w:rPr>
      <w:b/>
      <w:sz w:val="24"/>
      <w:szCs w:val="24"/>
    </w:rPr>
  </w:style>
  <w:style w:type="paragraph" w:styleId="5">
    <w:name w:val="Heading 5"/>
    <w:basedOn w:val="Normal1"/>
    <w:next w:val="Normal1"/>
    <w:qFormat/>
    <w:pPr>
      <w:keepNext w:val="true"/>
      <w:keepLines/>
      <w:pageBreakBefore w:val="false"/>
      <w:spacing w:lineRule="auto" w:line="240" w:before="220" w:after="40"/>
    </w:pPr>
    <w:rPr>
      <w:b/>
      <w:sz w:val="22"/>
      <w:szCs w:val="22"/>
    </w:rPr>
  </w:style>
  <w:style w:type="paragraph" w:styleId="6">
    <w:name w:val="Heading 6"/>
    <w:basedOn w:val="Normal1"/>
    <w:next w:val="Normal1"/>
    <w:qFormat/>
    <w:pPr>
      <w:keepNext w:val="true"/>
      <w:keepLines/>
      <w:pageBreakBefore w:val="false"/>
      <w:spacing w:lineRule="auto" w:line="240" w:before="200" w:after="40"/>
    </w:pPr>
    <w:rPr>
      <w:b/>
      <w:sz w:val="20"/>
      <w:szCs w:val="20"/>
    </w:rPr>
  </w:style>
  <w:style w:type="character" w:styleId="Style8">
    <w:name w:val="網際網路連結"/>
    <w:rPr>
      <w:color w:val="000080"/>
      <w:u w:val="single"/>
      <w:lang w:val="zxx" w:eastAsia="zxx" w:bidi="zxx"/>
    </w:rPr>
  </w:style>
  <w:style w:type="character" w:styleId="Style9">
    <w:name w:val="行編號"/>
    <w:rPr/>
  </w:style>
  <w:style w:type="paragraph" w:styleId="Style10">
    <w:name w:val="標題"/>
    <w:basedOn w:val="Normal"/>
    <w:next w:val="Style11"/>
    <w:qFormat/>
    <w:pPr>
      <w:keepNext w:val="true"/>
      <w:spacing w:before="240" w:after="120"/>
    </w:pPr>
    <w:rPr>
      <w:rFonts w:ascii="Liberation Sans" w:hAnsi="Liberation Sans" w:eastAsia="微軟正黑體" w:cs="Lucida Sans"/>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ascii="Times New Roman" w:hAnsi="Times New Roman" w:cs="Lucida Sans"/>
    </w:rPr>
  </w:style>
  <w:style w:type="paragraph" w:styleId="Style13">
    <w:name w:val="Caption"/>
    <w:basedOn w:val="Normal"/>
    <w:qFormat/>
    <w:pPr>
      <w:suppressLineNumbers/>
      <w:spacing w:before="120" w:after="120"/>
    </w:pPr>
    <w:rPr>
      <w:rFonts w:ascii="Times New Roman" w:hAnsi="Times New Roman" w:cs="Lucida Sans"/>
      <w:i/>
      <w:iCs/>
      <w:sz w:val="24"/>
      <w:szCs w:val="24"/>
    </w:rPr>
  </w:style>
  <w:style w:type="paragraph" w:styleId="Style14">
    <w:name w:val="索引"/>
    <w:basedOn w:val="Normal"/>
    <w:qFormat/>
    <w:pPr>
      <w:suppressLineNumbers/>
    </w:pPr>
    <w:rPr>
      <w:rFonts w:ascii="Times New Roman" w:hAnsi="Times New Roman" w:cs="Lucida Sans"/>
      <w:lang w:val="zxx" w:eastAsia="zxx" w:bidi="zxx"/>
    </w:rPr>
  </w:style>
  <w:style w:type="paragraph" w:styleId="Normal1" w:default="1">
    <w:name w:val="LO-normal"/>
    <w:qFormat/>
    <w:pPr>
      <w:widowControl w:val="false"/>
      <w:bidi w:val="0"/>
      <w:spacing w:before="0" w:after="0"/>
      <w:jc w:val="left"/>
    </w:pPr>
    <w:rPr>
      <w:rFonts w:ascii="Times New Roman" w:hAnsi="Times New Roman" w:eastAsia="新細明體" w:cs="Lucida Sans"/>
      <w:color w:val="auto"/>
      <w:kern w:val="0"/>
      <w:sz w:val="24"/>
      <w:szCs w:val="24"/>
      <w:lang w:val="en-US" w:eastAsia="zh-TW" w:bidi="hi-IN"/>
    </w:rPr>
  </w:style>
  <w:style w:type="paragraph" w:styleId="Style15">
    <w:name w:val="Title"/>
    <w:basedOn w:val="Normal1"/>
    <w:next w:val="Normal1"/>
    <w:qFormat/>
    <w:pPr>
      <w:keepNext w:val="true"/>
      <w:keepLines/>
      <w:pageBreakBefore w:val="false"/>
      <w:spacing w:lineRule="auto" w:line="240" w:before="480" w:after="120"/>
    </w:pPr>
    <w:rPr>
      <w:b/>
      <w:sz w:val="72"/>
      <w:szCs w:val="72"/>
    </w:rPr>
  </w:style>
  <w:style w:type="paragraph" w:styleId="Style16">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comments.xml.rels><?xml version="1.0" encoding="UTF-8"?>
<Relationships xmlns="http://schemas.openxmlformats.org/package/2006/relationships"><Relationship Id="rId1" Type="http://schemas.openxmlformats.org/officeDocument/2006/relationships/hyperlink" Target="https://www.zotero.org/google-docs/?gGB4mE" TargetMode="External"/><Relationship Id="rId2" Type="http://schemas.openxmlformats.org/officeDocument/2006/relationships/hyperlink" Target="https://www.zotero.org/google-docs/?gGB4mE"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otero.org/google-docs/?gGB4mE" TargetMode="External"/><Relationship Id="rId3" Type="http://schemas.openxmlformats.org/officeDocument/2006/relationships/hyperlink" Target="https://www.zotero.org/google-docs/?h0LutM" TargetMode="External"/><Relationship Id="rId4" Type="http://schemas.openxmlformats.org/officeDocument/2006/relationships/hyperlink" Target="https://www.zotero.org/google-docs/?h0LutM" TargetMode="External"/><Relationship Id="rId5" Type="http://schemas.openxmlformats.org/officeDocument/2006/relationships/hyperlink" Target="https://www.zotero.org/google-docs/?h0LutM" TargetMode="External"/><Relationship Id="rId6" Type="http://schemas.openxmlformats.org/officeDocument/2006/relationships/hyperlink" Target="https://www.zotero.org/google-docs/?h0LutM" TargetMode="External"/><Relationship Id="rId7" Type="http://schemas.openxmlformats.org/officeDocument/2006/relationships/hyperlink" Target="https://www.zotero.org/google-docs/?h0LutM"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LibreOffice/7.3.2.2$Windows_X86_64 LibreOffice_project/49f2b1bff42cfccbd8f788c8dc32c1c309559be0</Application>
  <AppVersion>15.0000</AppVersion>
  <Pages>4</Pages>
  <Words>1372</Words>
  <Characters>2748</Characters>
  <CharactersWithSpaces>3191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zh-TW</dc:language>
  <cp:lastModifiedBy>陳 紹慶</cp:lastModifiedBy>
  <dcterms:modified xsi:type="dcterms:W3CDTF">2023-03-10T12:12:57Z</dcterms:modified>
  <cp:revision>1</cp:revision>
  <dc:subject/>
  <dc:title/>
</cp:coreProperties>
</file>