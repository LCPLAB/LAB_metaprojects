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知情同意書</w:t>
      </w:r>
      <w:r>
        <w:rPr/>
        <w:t>(Consent_form01)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您好，非常感謝您願意參與「</w:t>
      </w:r>
      <w:del w:id="0" w:author="作者不明" w:date="2022-04-17T09:17:36Z">
        <w:r>
          <w:rPr/>
          <w:delText>在更廣泛的語意背景中，</w:delText>
        </w:r>
      </w:del>
      <w:ins w:id="1" w:author="作者不明" w:date="2022-04-17T09:18:05Z">
        <w:r>
          <w:rPr/>
          <w:t>物體</w:t>
        </w:r>
      </w:ins>
      <w:r>
        <w:rPr/>
        <w:t>顏色</w:t>
      </w:r>
      <w:del w:id="2" w:author="作者不明" w:date="2022-04-17T09:17:32Z">
        <w:r>
          <w:rPr/>
          <w:delText>是否會在</w:delText>
        </w:r>
      </w:del>
      <w:r>
        <w:rPr/>
        <w:t>心智模擬</w:t>
      </w:r>
      <w:del w:id="3" w:author="作者不明" w:date="2022-04-17T09:17:41Z">
        <w:r>
          <w:rPr/>
          <w:delText>中被持續激發？</w:delText>
        </w:r>
      </w:del>
      <w:r>
        <w:rPr/>
        <w:t>」</w:t>
      </w:r>
      <w:ins w:id="4" w:author="作者不明" w:date="2022-04-17T09:17:43Z">
        <w:r>
          <w:rPr/>
          <w:t>的</w:t>
        </w:r>
      </w:ins>
      <w:r>
        <w:rPr/>
        <w:t>前導測驗，</w:t>
      </w:r>
      <w:del w:id="5" w:author="作者不明" w:date="2022-04-17T09:27:31Z">
        <w:r>
          <w:rPr/>
          <w:delText>此為測驗</w:delText>
        </w:r>
      </w:del>
      <w:ins w:id="6" w:author="作者不明" w:date="2022-04-17T09:27:34Z">
        <w:r>
          <w:rPr/>
          <w:t>本頁</w:t>
        </w:r>
      </w:ins>
      <w:r>
        <w:rPr/>
        <w:t>知情同意書</w:t>
      </w:r>
      <w:del w:id="7" w:author="作者不明" w:date="2022-04-17T09:27:40Z">
        <w:r>
          <w:rPr/>
          <w:delText>，主要是</w:delText>
        </w:r>
      </w:del>
      <w:r>
        <w:rPr/>
        <w:t>要向您說明有關本測驗的相關資訊。在閱讀本同意書或參與此測驗的過程中，對於本測驗仍有任何的疑問，您可以向</w:t>
      </w:r>
      <w:ins w:id="8" w:author="作者不明" w:date="2022-04-17T09:18:31Z">
        <w:r>
          <w:rPr/>
          <w:t>提供實驗連結的</w:t>
        </w:r>
      </w:ins>
      <w:ins w:id="9" w:author="作者不明" w:date="2022-04-17T09:19:10Z">
        <w:r>
          <w:rPr/>
          <w:t>人員提出</w:t>
        </w:r>
      </w:ins>
      <w:del w:id="10" w:author="作者不明" w:date="2022-04-17T09:18:30Z">
        <w:r>
          <w:rPr/>
          <w:delText>相關測驗人員提出來</w:delText>
        </w:r>
      </w:del>
      <w:r>
        <w:rPr/>
        <w:t>。</w:t>
      </w:r>
    </w:p>
    <w:p>
      <w:pPr>
        <w:pStyle w:val="Normal"/>
        <w:rPr/>
      </w:pPr>
      <w:r>
        <w:rPr/>
        <w:t>此次前導測驗為慈濟大學心理學實驗專案實作之課程內研究，測驗主題為「在更廣泛的語意背景中，顏色是否會在心智模擬中被持續激發？」，測驗執行</w:t>
      </w:r>
      <w:del w:id="11" w:author="作者不明" w:date="2022-04-17T09:19:59Z">
        <w:r>
          <w:rPr/>
          <w:delText>期間</w:delText>
        </w:r>
      </w:del>
      <w:ins w:id="12" w:author="作者不明" w:date="2022-04-17T09:20:00Z">
        <w:r>
          <w:rPr/>
          <w:t>至</w:t>
        </w:r>
      </w:ins>
      <w:del w:id="13" w:author="作者不明" w:date="2022-04-17T09:19:59Z">
        <w:r>
          <w:rPr/>
          <w:delText>自</w:delText>
        </w:r>
      </w:del>
      <w:r>
        <w:rPr/>
        <w:t>2022</w:t>
      </w:r>
      <w:r>
        <w:rPr/>
        <w:t>年</w:t>
      </w:r>
      <w:ins w:id="14" w:author="作者不明" w:date="2022-04-17T09:20:04Z">
        <w:r>
          <w:rPr/>
          <w:t>四</w:t>
        </w:r>
      </w:ins>
      <w:del w:id="15" w:author="作者不明" w:date="2022-04-17T09:20:02Z">
        <w:r>
          <w:rPr/>
          <w:delText>2</w:delText>
        </w:r>
      </w:del>
      <w:r>
        <w:rPr/>
        <w:t>月</w:t>
      </w:r>
      <w:ins w:id="16" w:author="作者不明" w:date="2022-04-17T09:20:12Z">
        <w:r>
          <w:rPr/>
          <w:t>底</w:t>
        </w:r>
      </w:ins>
      <w:del w:id="17" w:author="作者不明" w:date="2022-04-17T09:20:07Z">
        <w:r>
          <w:rPr/>
          <w:delText>至</w:delText>
        </w:r>
      </w:del>
      <w:del w:id="18" w:author="作者不明" w:date="2022-04-17T09:20:07Z">
        <w:r>
          <w:rPr/>
          <w:delText>2022</w:delText>
        </w:r>
      </w:del>
      <w:del w:id="19" w:author="作者不明" w:date="2022-04-17T09:20:07Z">
        <w:r>
          <w:rPr/>
          <w:delText>年</w:delText>
        </w:r>
      </w:del>
      <w:del w:id="20" w:author="作者不明" w:date="2022-04-17T09:20:07Z">
        <w:r>
          <w:rPr/>
          <w:delText>7</w:delText>
        </w:r>
      </w:del>
      <w:del w:id="21" w:author="作者不明" w:date="2022-04-17T09:20:07Z">
        <w:r>
          <w:rPr/>
          <w:delText>月</w:delText>
        </w:r>
      </w:del>
      <w:r>
        <w:rPr/>
        <w:t>，測驗目的是為了</w:t>
      </w:r>
      <w:ins w:id="22" w:author="作者不明" w:date="2022-04-17T09:20:56Z">
        <w:r>
          <w:rPr/>
          <w:t>確認</w:t>
        </w:r>
      </w:ins>
      <w:del w:id="23" w:author="作者不明" w:date="2022-04-17T09:20:54Z">
        <w:r>
          <w:rPr/>
          <w:delText>測試</w:delText>
        </w:r>
      </w:del>
      <w:r>
        <w:rPr/>
        <w:t>物件</w:t>
      </w:r>
      <w:ins w:id="24" w:author="作者不明" w:date="2022-04-17T09:20:39Z">
        <w:r>
          <w:rPr/>
          <w:t>圖像</w:t>
        </w:r>
      </w:ins>
      <w:del w:id="25" w:author="作者不明" w:date="2022-04-17T09:20:24Z">
        <w:r>
          <w:rPr/>
          <w:delText>色彩模擬效應的可重製程度</w:delText>
        </w:r>
      </w:del>
      <w:ins w:id="26" w:author="作者不明" w:date="2022-04-17T09:20:25Z">
        <w:r>
          <w:rPr/>
          <w:t>符合我們設定名稱</w:t>
        </w:r>
      </w:ins>
      <w:r>
        <w:rPr/>
        <w:t>，測驗</w:t>
      </w:r>
      <w:ins w:id="27" w:author="作者不明" w:date="2022-04-17T09:21:03Z">
        <w:r>
          <w:rPr/>
          <w:t>程序時間長度</w:t>
        </w:r>
      </w:ins>
      <w:del w:id="28" w:author="作者不明" w:date="2022-04-17T09:21:02Z">
        <w:r>
          <w:rPr/>
          <w:delText>時</w:delText>
        </w:r>
      </w:del>
      <w:del w:id="29" w:author="作者不明" w:date="2022-04-17T09:20:59Z">
        <w:r>
          <w:rPr/>
          <w:delText>長</w:delText>
        </w:r>
      </w:del>
      <w:r>
        <w:rPr/>
        <w:t>約為</w:t>
      </w:r>
      <w:r>
        <w:rPr/>
        <w:t>10</w:t>
      </w:r>
      <w:r>
        <w:rPr/>
        <w:t>分鐘左右</w:t>
      </w:r>
      <w:del w:id="30" w:author="作者不明" w:date="2022-04-17T09:22:18Z">
        <w:r>
          <w:rPr/>
          <w:delText>，內容主軸為語句理解及物件配對</w:delText>
        </w:r>
      </w:del>
      <w:r>
        <w:rPr/>
        <w:t>。測驗</w:t>
      </w:r>
      <w:del w:id="31" w:author="作者不明" w:date="2022-04-17T09:22:23Z">
        <w:r>
          <w:rPr/>
          <w:delText>人員</w:delText>
        </w:r>
      </w:del>
      <w:ins w:id="32" w:author="作者不明" w:date="2022-04-17T09:22:26Z">
        <w:r>
          <w:rPr/>
          <w:t>最後</w:t>
        </w:r>
      </w:ins>
      <w:r>
        <w:rPr/>
        <w:t>須</w:t>
      </w:r>
      <w:del w:id="33" w:author="作者不明" w:date="2022-04-17T09:22:34Z">
        <w:r>
          <w:rPr/>
          <w:delText>向參與者取得其</w:delText>
        </w:r>
      </w:del>
      <w:ins w:id="34" w:author="作者不明" w:date="2022-04-17T09:22:35Z">
        <w:r>
          <w:rPr/>
          <w:t>詢問</w:t>
        </w:r>
      </w:ins>
      <w:r>
        <w:rPr/>
        <w:t>性別</w:t>
      </w:r>
      <w:ins w:id="35" w:author="作者不明" w:date="2022-04-17T09:22:44Z">
        <w:r>
          <w:rPr/>
          <w:t>及</w:t>
        </w:r>
      </w:ins>
      <w:del w:id="36" w:author="作者不明" w:date="2022-04-17T09:22:43Z">
        <w:r>
          <w:rPr/>
          <w:delText>、</w:delText>
        </w:r>
      </w:del>
      <w:r>
        <w:rPr/>
        <w:t>出生年作為</w:t>
      </w:r>
      <w:del w:id="37" w:author="作者不明" w:date="2022-04-17T09:22:54Z">
        <w:r>
          <w:rPr/>
          <w:delText>數據</w:delText>
        </w:r>
      </w:del>
      <w:r>
        <w:rPr/>
        <w:t>統計</w:t>
      </w:r>
      <w:ins w:id="38" w:author="作者不明" w:date="2022-04-17T09:22:57Z">
        <w:r>
          <w:rPr/>
          <w:t>樣本</w:t>
        </w:r>
      </w:ins>
      <w:ins w:id="39" w:author="作者不明" w:date="2022-04-17T09:23:05Z">
        <w:r>
          <w:rPr/>
          <w:t>背景</w:t>
        </w:r>
      </w:ins>
      <w:r>
        <w:rPr/>
        <w:t>之</w:t>
      </w:r>
      <w:del w:id="40" w:author="作者不明" w:date="2022-04-17T09:23:08Z">
        <w:r>
          <w:rPr/>
          <w:delText>使</w:delText>
        </w:r>
      </w:del>
      <w:r>
        <w:rPr/>
        <w:t>用。</w:t>
      </w:r>
    </w:p>
    <w:p>
      <w:pPr>
        <w:pStyle w:val="Normal"/>
        <w:rPr/>
      </w:pPr>
      <w:r>
        <w:rPr/>
        <w:t>此為一項前導測驗，測驗內容</w:t>
      </w:r>
      <w:ins w:id="41" w:author="作者不明" w:date="2022-04-17T09:24:01Z">
        <w:r>
          <w:rPr/>
          <w:t>的圖</w:t>
        </w:r>
      </w:ins>
      <w:del w:id="42" w:author="作者不明" w:date="2022-04-17T09:23:59Z">
        <w:r>
          <w:rPr/>
          <w:delText>之項目</w:delText>
        </w:r>
      </w:del>
      <w:del w:id="43" w:author="作者不明" w:date="2022-04-17T09:24:08Z">
        <w:r>
          <w:rPr/>
          <w:delText>為</w:delText>
        </w:r>
      </w:del>
      <w:del w:id="44" w:author="作者不明" w:date="2022-04-17T09:23:36Z">
        <w:r>
          <w:rPr/>
          <w:delText>隨機選</w:delText>
        </w:r>
      </w:del>
      <w:r>
        <w:rPr/>
        <w:t>取</w:t>
      </w:r>
      <w:ins w:id="45" w:author="作者不明" w:date="2022-04-17T09:23:38Z">
        <w:r>
          <w:rPr/>
          <w:t>自網路上非商用資源</w:t>
        </w:r>
      </w:ins>
      <w:r>
        <w:rPr/>
        <w:t>，測驗過程及結果僅提供本課程學生</w:t>
      </w:r>
      <w:ins w:id="46" w:author="作者不明" w:date="2022-04-17T09:24:15Z">
        <w:r>
          <w:rPr/>
          <w:t>學習資料處理及</w:t>
        </w:r>
      </w:ins>
      <w:r>
        <w:rPr/>
        <w:t>統計</w:t>
      </w:r>
      <w:del w:id="47" w:author="作者不明" w:date="2022-04-17T09:24:17Z">
        <w:r>
          <w:rPr/>
          <w:delText>與</w:delText>
        </w:r>
      </w:del>
      <w:r>
        <w:rPr/>
        <w:t>分析</w:t>
      </w:r>
      <w:ins w:id="48" w:author="作者不明" w:date="2022-04-17T09:24:30Z">
        <w:r>
          <w:rPr/>
          <w:t>之用</w:t>
        </w:r>
      </w:ins>
      <w:r>
        <w:rPr/>
        <w:t>。另外，測驗小組會將測驗相關資料撰寫成實驗腳本，交給課程教授以及助教，且相關資料會存放在</w:t>
      </w:r>
      <w:del w:id="49" w:author="作者不明" w:date="2022-04-17T09:25:01Z">
        <w:r>
          <w:rPr/>
          <w:delText>OSF</w:delText>
        </w:r>
      </w:del>
      <w:ins w:id="50" w:author="作者不明" w:date="2022-04-17T09:25:05Z">
        <w:r>
          <w:rPr/>
          <w:t>預備公開的實驗資源網站</w:t>
        </w:r>
      </w:ins>
      <w:del w:id="51" w:author="作者不明" w:date="2022-04-17T09:25:16Z">
        <w:r>
          <w:rPr/>
          <w:delText>線上雲端系統中</w:delText>
        </w:r>
      </w:del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若您已閱</w:t>
      </w:r>
      <w:ins w:id="52" w:author="作者不明" w:date="2022-04-17T09:26:59Z">
        <w:r>
          <w:rPr/>
          <w:t>讀完</w:t>
        </w:r>
      </w:ins>
      <w:r>
        <w:rPr/>
        <w:t>畢，請按下</w:t>
      </w:r>
      <w:r>
        <w:rPr/>
        <w:t>A</w:t>
      </w:r>
      <w:r>
        <w:rPr/>
        <w:t>鍵繼續，代表您</w:t>
      </w:r>
      <w:ins w:id="53" w:author="作者不明" w:date="2022-04-17T09:27:15Z">
        <w:r>
          <w:rPr/>
          <w:t>已經</w:t>
        </w:r>
      </w:ins>
      <w:r>
        <w:rPr/>
        <w:t>充分了解測驗</w:t>
      </w:r>
      <w:del w:id="54" w:author="作者不明" w:date="2022-04-17T09:27:07Z">
        <w:r>
          <w:rPr/>
          <w:delText>之</w:delText>
        </w:r>
      </w:del>
      <w:r>
        <w:rPr/>
        <w:t>內容。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權益告知</w:t>
      </w:r>
      <w:r>
        <w:rPr/>
        <w:t>(Consent_form02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如果您在測驗過程中因為某些因素需要退出此次測驗，</w:t>
      </w:r>
      <w:del w:id="55" w:author="作者不明" w:date="2022-04-17T09:17:10Z">
        <w:r>
          <w:rPr/>
          <w:delText>您</w:delText>
        </w:r>
      </w:del>
      <w:r>
        <w:rPr/>
        <w:t>可以</w:t>
      </w:r>
      <w:ins w:id="56" w:author="作者不明" w:date="2022-04-17T09:17:12Z">
        <w:r>
          <w:rPr/>
          <w:t>隨時</w:t>
        </w:r>
      </w:ins>
      <w:r>
        <w:rPr/>
        <w:t>按下</w:t>
      </w:r>
      <w:r>
        <w:rPr/>
        <w:t>Esc</w:t>
      </w:r>
      <w:r>
        <w:rPr/>
        <w:t>鍵退出</w:t>
      </w:r>
      <w:del w:id="57" w:author="作者不明" w:date="2022-04-17T09:25:34Z">
        <w:r>
          <w:rPr/>
          <w:delText>當次的</w:delText>
        </w:r>
      </w:del>
      <w:r>
        <w:rPr/>
        <w:t>測驗，您的退出並不會影響到您的權益。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若您同意參與本次測驗，請按下</w:t>
      </w:r>
      <w:r>
        <w:rPr/>
        <w:t>C</w:t>
      </w:r>
      <w:r>
        <w:rPr/>
        <w:t>鍵，代表您同意參與本次測驗</w:t>
      </w:r>
      <w:ins w:id="58" w:author="作者不明" w:date="2022-04-17T09:26:11Z">
        <w:r>
          <w:rPr/>
          <w:t>。</w:t>
        </w:r>
      </w:ins>
      <w:del w:id="59" w:author="作者不明" w:date="2022-04-17T09:26:13Z">
        <w:r>
          <w:rPr/>
          <w:delText>，再</w:delText>
        </w:r>
      </w:del>
      <w:r>
        <w:rPr/>
        <w:t>請您</w:t>
      </w:r>
      <w:del w:id="60" w:author="作者不明" w:date="2022-04-17T09:26:18Z">
        <w:r>
          <w:rPr/>
          <w:delText>依照測驗之</w:delText>
        </w:r>
      </w:del>
      <w:ins w:id="61" w:author="作者不明" w:date="2022-04-17T09:26:22Z">
        <w:r>
          <w:rPr/>
          <w:t>仔細閱讀</w:t>
        </w:r>
      </w:ins>
      <w:r>
        <w:rPr/>
        <w:t>指導語</w:t>
      </w:r>
      <w:ins w:id="62" w:author="作者不明" w:date="2022-04-17T09:26:27Z">
        <w:r>
          <w:rPr/>
          <w:t>，按照提示</w:t>
        </w:r>
      </w:ins>
      <w:r>
        <w:rPr/>
        <w:t>完成測驗，當測驗結束之後，再請您</w:t>
      </w:r>
      <w:del w:id="63" w:author="作者不明" w:date="2022-04-17T09:26:38Z">
        <w:r>
          <w:rPr/>
          <w:delText>依照指導</w:delText>
        </w:r>
      </w:del>
      <w:r>
        <w:rPr/>
        <w:t>拍下或記錄</w:t>
      </w:r>
      <w:del w:id="64" w:author="作者不明" w:date="2022-04-17T09:26:41Z">
        <w:r>
          <w:rPr/>
          <w:delText>介面</w:delText>
        </w:r>
      </w:del>
      <w:ins w:id="65" w:author="作者不明" w:date="2022-04-17T09:26:42Z">
        <w:r>
          <w:rPr/>
          <w:t>網頁顯示</w:t>
        </w:r>
      </w:ins>
      <w:del w:id="66" w:author="作者不明" w:date="2022-04-17T09:26:43Z">
        <w:r>
          <w:rPr/>
          <w:delText>中</w:delText>
        </w:r>
      </w:del>
      <w:r>
        <w:rPr/>
        <w:t>的實驗代碼，非常感謝。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網際網路連結"/>
    <w:basedOn w:val="DefaultParagraphFont"/>
    <w:uiPriority w:val="99"/>
    <w:semiHidden/>
    <w:unhideWhenUsed/>
    <w:rsid w:val="00957da2"/>
    <w:rPr>
      <w:color w:val="0000FF"/>
      <w:u w:val="single"/>
    </w:rPr>
  </w:style>
  <w:style w:type="character" w:styleId="Style15">
    <w:name w:val="行編號"/>
    <w:rPr/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LibreOffice/7.1.7.2$Windows_X86_64 LibreOffice_project/c6a4e3954236145e2acb0b65f68614365aeee33f</Application>
  <AppVersion>15.0000</AppVersion>
  <Pages>1</Pages>
  <Words>516</Words>
  <Characters>552</Characters>
  <CharactersWithSpaces>552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2022-04-16T14:27:00Z</dcterms:created>
  <dc:creator>user20225</dc:creator>
  <dc:description/>
  <dc:language>zh-TW</dc:language>
  <cp:lastModifiedBy/>
  <dcterms:modified xsi:type="dcterms:W3CDTF">2022-04-17T09:28:42Z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